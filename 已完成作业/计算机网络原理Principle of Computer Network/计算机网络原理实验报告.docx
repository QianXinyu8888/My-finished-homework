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85B2C" w14:textId="77777777" w:rsidR="004E1E2B" w:rsidRDefault="002D08CE">
      <w:pPr>
        <w:ind w:leftChars="-85" w:left="-178"/>
        <w:jc w:val="center"/>
        <w:rPr>
          <w:rFonts w:ascii="Times New Roman" w:eastAsia="华文新魏" w:hAnsi="Times New Roman" w:cs="Times New Roman"/>
          <w:sz w:val="84"/>
          <w:szCs w:val="84"/>
        </w:rPr>
      </w:pPr>
      <w:r>
        <w:rPr>
          <w:rFonts w:ascii="Times New Roman" w:eastAsia="宋体" w:hAnsi="Times New Roman" w:cs="Times New Roman"/>
          <w:noProof/>
          <w:szCs w:val="24"/>
        </w:rPr>
        <w:drawing>
          <wp:inline distT="0" distB="0" distL="0" distR="0" wp14:anchorId="45B7DBC0" wp14:editId="39763F00">
            <wp:extent cx="1400175" cy="1400175"/>
            <wp:effectExtent l="0" t="0" r="9525" b="9525"/>
            <wp:docPr id="1" name="图片 4" descr="上海建桥学院校徽(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上海建桥学院校徽(gi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w="12700">
                      <a:noFill/>
                    </a:ln>
                  </pic:spPr>
                </pic:pic>
              </a:graphicData>
            </a:graphic>
          </wp:inline>
        </w:drawing>
      </w:r>
    </w:p>
    <w:p w14:paraId="7C2E9FFD" w14:textId="77777777" w:rsidR="004E1E2B" w:rsidRDefault="004E1E2B">
      <w:pPr>
        <w:snapToGrid w:val="0"/>
        <w:jc w:val="center"/>
        <w:rPr>
          <w:rFonts w:ascii="Times New Roman" w:eastAsia="隶书" w:hAnsi="Times New Roman" w:cs="Times New Roman"/>
          <w:b/>
          <w:szCs w:val="21"/>
        </w:rPr>
      </w:pPr>
    </w:p>
    <w:p w14:paraId="23BCBA9A" w14:textId="77777777" w:rsidR="004E1E2B" w:rsidRDefault="002D08CE">
      <w:pPr>
        <w:snapToGrid w:val="0"/>
        <w:jc w:val="center"/>
        <w:rPr>
          <w:rFonts w:ascii="Times New Roman" w:eastAsia="隶书" w:hAnsi="Times New Roman" w:cs="Times New Roman"/>
          <w:b/>
          <w:szCs w:val="21"/>
        </w:rPr>
      </w:pPr>
      <w:r>
        <w:rPr>
          <w:rFonts w:ascii="Times New Roman" w:eastAsia="隶书" w:hAnsi="Times New Roman" w:cs="Times New Roman"/>
          <w:b/>
          <w:noProof/>
          <w:szCs w:val="21"/>
        </w:rPr>
        <w:drawing>
          <wp:inline distT="0" distB="0" distL="0" distR="0" wp14:anchorId="085BAC35" wp14:editId="3FEA327D">
            <wp:extent cx="3171825" cy="542925"/>
            <wp:effectExtent l="0" t="0" r="9525" b="9525"/>
            <wp:docPr id="2" name="图片 3"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TITL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3171825" cy="542925"/>
                    </a:xfrm>
                    <a:prstGeom prst="rect">
                      <a:avLst/>
                    </a:prstGeom>
                    <a:noFill/>
                    <a:ln w="12700">
                      <a:noFill/>
                    </a:ln>
                  </pic:spPr>
                </pic:pic>
              </a:graphicData>
            </a:graphic>
          </wp:inline>
        </w:drawing>
      </w:r>
    </w:p>
    <w:p w14:paraId="1A4F6C02" w14:textId="77777777" w:rsidR="004E1E2B" w:rsidRDefault="004E1E2B">
      <w:pPr>
        <w:snapToGrid w:val="0"/>
        <w:jc w:val="center"/>
        <w:rPr>
          <w:rFonts w:ascii="Times New Roman" w:eastAsia="隶书" w:hAnsi="Times New Roman" w:cs="Times New Roman"/>
          <w:b/>
          <w:szCs w:val="21"/>
        </w:rPr>
      </w:pPr>
    </w:p>
    <w:p w14:paraId="73EF35D5" w14:textId="77777777" w:rsidR="004E1E2B" w:rsidRDefault="002D08CE">
      <w:pPr>
        <w:jc w:val="center"/>
        <w:rPr>
          <w:rFonts w:eastAsia="黑体"/>
          <w:b/>
          <w:color w:val="000000"/>
          <w:sz w:val="52"/>
          <w:szCs w:val="52"/>
        </w:rPr>
      </w:pPr>
      <w:r>
        <w:rPr>
          <w:rFonts w:eastAsia="黑体" w:hint="eastAsia"/>
          <w:b/>
          <w:color w:val="000000"/>
          <w:sz w:val="52"/>
          <w:szCs w:val="52"/>
        </w:rPr>
        <w:t>计算机网络原理专题报告</w:t>
      </w:r>
    </w:p>
    <w:p w14:paraId="3AF1138E" w14:textId="77777777" w:rsidR="004E1E2B" w:rsidRDefault="004E1E2B">
      <w:pPr>
        <w:jc w:val="center"/>
        <w:rPr>
          <w:rFonts w:ascii="Times New Roman" w:eastAsia="黑体" w:hAnsi="Times New Roman" w:cs="Times New Roman"/>
          <w:sz w:val="36"/>
          <w:szCs w:val="24"/>
        </w:rPr>
      </w:pPr>
    </w:p>
    <w:p w14:paraId="4D880D12" w14:textId="77777777" w:rsidR="004E1E2B" w:rsidRDefault="004E1E2B">
      <w:pPr>
        <w:jc w:val="center"/>
        <w:rPr>
          <w:rFonts w:ascii="Times New Roman" w:eastAsia="黑体" w:hAnsi="Times New Roman" w:cs="Times New Roman"/>
          <w:sz w:val="36"/>
          <w:szCs w:val="24"/>
        </w:rPr>
      </w:pPr>
    </w:p>
    <w:p w14:paraId="776A4740" w14:textId="19896C92" w:rsidR="004E1E2B" w:rsidRPr="000E6F68" w:rsidRDefault="002D08CE">
      <w:pPr>
        <w:jc w:val="center"/>
        <w:rPr>
          <w:rFonts w:ascii="Times New Roman" w:eastAsia="黑体" w:hAnsi="Times New Roman" w:cs="Times New Roman"/>
          <w:sz w:val="36"/>
          <w:szCs w:val="24"/>
        </w:rPr>
      </w:pPr>
      <w:r>
        <w:rPr>
          <w:rFonts w:ascii="Times New Roman" w:eastAsia="黑体" w:hAnsi="Times New Roman" w:cs="Times New Roman"/>
          <w:sz w:val="36"/>
          <w:szCs w:val="24"/>
        </w:rPr>
        <w:t>题目</w:t>
      </w:r>
      <w:r w:rsidR="000E6F68">
        <w:rPr>
          <w:rFonts w:ascii="Times New Roman" w:eastAsia="黑体" w:hAnsi="Times New Roman" w:cs="Times New Roman" w:hint="eastAsia"/>
          <w:sz w:val="36"/>
          <w:szCs w:val="24"/>
        </w:rPr>
        <w:t xml:space="preserve"> </w:t>
      </w:r>
      <w:r w:rsidR="000E6F68" w:rsidRPr="000E6F68">
        <w:rPr>
          <w:rFonts w:ascii="Times New Roman" w:eastAsia="黑体" w:hAnsi="Times New Roman" w:cs="Times New Roman" w:hint="eastAsia"/>
          <w:sz w:val="36"/>
          <w:szCs w:val="24"/>
          <w:u w:val="single"/>
        </w:rPr>
        <w:t>智慧教育大数据技术</w:t>
      </w:r>
    </w:p>
    <w:p w14:paraId="433C48AD" w14:textId="77777777" w:rsidR="004E1E2B" w:rsidRPr="000E6F68" w:rsidRDefault="004E1E2B">
      <w:pPr>
        <w:spacing w:line="600" w:lineRule="exact"/>
        <w:ind w:rightChars="500" w:right="1050"/>
        <w:rPr>
          <w:rFonts w:ascii="Times New Roman" w:eastAsia="黑体" w:hAnsi="Times New Roman" w:cs="Times New Roman"/>
          <w:sz w:val="32"/>
          <w:szCs w:val="24"/>
          <w:u w:val="single"/>
        </w:rPr>
      </w:pPr>
    </w:p>
    <w:p w14:paraId="7ABCFA5F" w14:textId="77777777" w:rsidR="004E1E2B" w:rsidRDefault="004E1E2B">
      <w:pPr>
        <w:spacing w:line="600" w:lineRule="exact"/>
        <w:ind w:rightChars="500" w:right="1050"/>
        <w:rPr>
          <w:rFonts w:ascii="Times New Roman" w:eastAsia="黑体" w:hAnsi="Times New Roman" w:cs="Times New Roman"/>
          <w:sz w:val="32"/>
          <w:szCs w:val="24"/>
        </w:rPr>
      </w:pPr>
    </w:p>
    <w:p w14:paraId="3EDE136F" w14:textId="77777777" w:rsidR="004E1E2B" w:rsidRDefault="004E1E2B">
      <w:pPr>
        <w:spacing w:line="600" w:lineRule="exact"/>
        <w:ind w:rightChars="500" w:right="1050"/>
        <w:rPr>
          <w:rFonts w:ascii="Times New Roman" w:eastAsia="黑体" w:hAnsi="Times New Roman" w:cs="Times New Roman"/>
          <w:sz w:val="32"/>
          <w:szCs w:val="24"/>
        </w:rPr>
      </w:pPr>
    </w:p>
    <w:p w14:paraId="439581EB" w14:textId="072B10DE" w:rsidR="00CA6EEE" w:rsidRDefault="002D08CE" w:rsidP="00CA6EEE">
      <w:pPr>
        <w:spacing w:line="600" w:lineRule="exact"/>
        <w:ind w:rightChars="500" w:right="1050" w:firstLineChars="700" w:firstLine="2240"/>
        <w:rPr>
          <w:rFonts w:ascii="Times New Roman" w:eastAsia="黑体" w:hAnsi="Times New Roman" w:cs="Times New Roman"/>
          <w:sz w:val="32"/>
          <w:u w:val="single"/>
        </w:rPr>
      </w:pPr>
      <w:r>
        <w:rPr>
          <w:rFonts w:ascii="Times New Roman" w:eastAsia="黑体" w:hAnsi="Times New Roman" w:cs="Times New Roman"/>
          <w:sz w:val="32"/>
          <w:szCs w:val="24"/>
        </w:rPr>
        <w:t>学生姓名</w:t>
      </w:r>
      <w:r>
        <w:rPr>
          <w:rFonts w:ascii="Times New Roman" w:eastAsia="黑体" w:hAnsi="Times New Roman" w:cs="Times New Roman" w:hint="eastAsia"/>
          <w:sz w:val="32"/>
          <w:szCs w:val="24"/>
        </w:rPr>
        <w:t xml:space="preserve">  </w:t>
      </w:r>
      <w:r w:rsidR="00CA6EEE">
        <w:rPr>
          <w:rFonts w:ascii="Times New Roman" w:eastAsia="黑体" w:hAnsi="Times New Roman" w:cs="Times New Roman" w:hint="eastAsia"/>
          <w:sz w:val="32"/>
          <w:szCs w:val="24"/>
        </w:rPr>
        <w:t xml:space="preserve"> </w:t>
      </w:r>
      <w:r>
        <w:rPr>
          <w:rFonts w:ascii="Times New Roman" w:eastAsia="黑体" w:hAnsi="Times New Roman" w:cs="Times New Roman"/>
          <w:sz w:val="32"/>
          <w:u w:val="single"/>
        </w:rPr>
        <w:t xml:space="preserve"> </w:t>
      </w:r>
      <w:proofErr w:type="gramStart"/>
      <w:r w:rsidR="00CA6EEE">
        <w:rPr>
          <w:rFonts w:ascii="Times New Roman" w:eastAsia="黑体" w:hAnsi="Times New Roman" w:cs="Times New Roman" w:hint="eastAsia"/>
          <w:sz w:val="32"/>
          <w:u w:val="single"/>
        </w:rPr>
        <w:t>钱信宇</w:t>
      </w:r>
      <w:proofErr w:type="gramEnd"/>
      <w:r w:rsidR="00CA6EEE">
        <w:rPr>
          <w:rFonts w:ascii="Times New Roman" w:eastAsia="黑体" w:hAnsi="Times New Roman" w:cs="Times New Roman" w:hint="eastAsia"/>
          <w:sz w:val="32"/>
          <w:u w:val="single"/>
        </w:rPr>
        <w:t xml:space="preserve"> </w:t>
      </w:r>
      <w:r w:rsidR="00CA6EEE">
        <w:rPr>
          <w:rFonts w:ascii="Times New Roman" w:eastAsia="黑体" w:hAnsi="Times New Roman" w:cs="Times New Roman" w:hint="eastAsia"/>
          <w:sz w:val="32"/>
          <w:u w:val="single"/>
        </w:rPr>
        <w:t>张佳豪</w:t>
      </w:r>
    </w:p>
    <w:p w14:paraId="689C6C27" w14:textId="286C7EA0" w:rsidR="004E1E2B" w:rsidRDefault="00CA6EEE" w:rsidP="00CA6EEE">
      <w:pPr>
        <w:spacing w:line="600" w:lineRule="exact"/>
        <w:ind w:rightChars="500" w:right="1050" w:firstLineChars="1300" w:firstLine="4160"/>
        <w:rPr>
          <w:rFonts w:ascii="Times New Roman" w:eastAsia="黑体" w:hAnsi="Times New Roman" w:cs="Times New Roman"/>
          <w:sz w:val="32"/>
          <w:szCs w:val="24"/>
          <w:u w:val="single"/>
        </w:rPr>
      </w:pPr>
      <w:r>
        <w:rPr>
          <w:rFonts w:ascii="Times New Roman" w:eastAsia="黑体" w:hAnsi="Times New Roman" w:cs="Times New Roman" w:hint="eastAsia"/>
          <w:sz w:val="32"/>
          <w:u w:val="single"/>
        </w:rPr>
        <w:t>王思涵</w:t>
      </w:r>
      <w:r>
        <w:rPr>
          <w:rFonts w:ascii="Times New Roman" w:eastAsia="黑体" w:hAnsi="Times New Roman" w:cs="Times New Roman" w:hint="eastAsia"/>
          <w:sz w:val="32"/>
          <w:u w:val="single"/>
        </w:rPr>
        <w:t xml:space="preserve"> </w:t>
      </w:r>
      <w:proofErr w:type="gramStart"/>
      <w:r>
        <w:rPr>
          <w:rFonts w:ascii="Times New Roman" w:eastAsia="黑体" w:hAnsi="Times New Roman" w:cs="Times New Roman" w:hint="eastAsia"/>
          <w:sz w:val="32"/>
          <w:u w:val="single"/>
        </w:rPr>
        <w:t>任思远</w:t>
      </w:r>
      <w:proofErr w:type="gramEnd"/>
      <w:r>
        <w:rPr>
          <w:rFonts w:ascii="Times New Roman" w:eastAsia="黑体" w:hAnsi="Times New Roman" w:cs="Times New Roman"/>
          <w:sz w:val="32"/>
          <w:szCs w:val="24"/>
          <w:u w:val="single"/>
        </w:rPr>
        <w:t xml:space="preserve"> </w:t>
      </w:r>
    </w:p>
    <w:p w14:paraId="11A34C2C" w14:textId="29A7061B" w:rsidR="005F2746" w:rsidRDefault="002D08CE">
      <w:pPr>
        <w:spacing w:line="600" w:lineRule="exact"/>
        <w:ind w:rightChars="500" w:right="1050" w:firstLineChars="700" w:firstLine="2240"/>
        <w:rPr>
          <w:rFonts w:ascii="Times New Roman" w:eastAsia="黑体" w:hAnsi="Times New Roman" w:cs="Times New Roman"/>
          <w:sz w:val="32"/>
          <w:szCs w:val="24"/>
          <w:u w:val="single"/>
        </w:rPr>
      </w:pPr>
      <w:r>
        <w:rPr>
          <w:rFonts w:ascii="Times New Roman" w:eastAsia="黑体" w:hAnsi="Times New Roman" w:cs="Times New Roman"/>
          <w:sz w:val="32"/>
          <w:szCs w:val="24"/>
        </w:rPr>
        <w:t>学</w:t>
      </w:r>
      <w:r>
        <w:rPr>
          <w:rFonts w:ascii="Times New Roman" w:eastAsia="黑体" w:hAnsi="Times New Roman" w:cs="Times New Roman"/>
          <w:sz w:val="32"/>
          <w:szCs w:val="24"/>
        </w:rPr>
        <w:t xml:space="preserve">    </w:t>
      </w:r>
      <w:r>
        <w:rPr>
          <w:rFonts w:ascii="Times New Roman" w:eastAsia="黑体" w:hAnsi="Times New Roman" w:cs="Times New Roman"/>
          <w:sz w:val="32"/>
          <w:szCs w:val="24"/>
        </w:rPr>
        <w:t>号</w:t>
      </w:r>
      <w:r>
        <w:rPr>
          <w:rFonts w:ascii="Times New Roman" w:eastAsia="黑体" w:hAnsi="Times New Roman" w:cs="Times New Roman" w:hint="eastAsia"/>
          <w:sz w:val="32"/>
          <w:szCs w:val="24"/>
        </w:rPr>
        <w:t xml:space="preserve">  </w:t>
      </w:r>
      <w:r w:rsidR="002615B6">
        <w:rPr>
          <w:rFonts w:ascii="Times New Roman" w:eastAsia="黑体" w:hAnsi="Times New Roman" w:cs="Times New Roman" w:hint="eastAsia"/>
          <w:sz w:val="32"/>
          <w:szCs w:val="24"/>
          <w:u w:val="single"/>
        </w:rPr>
        <w:t>23240</w:t>
      </w:r>
      <w:r w:rsidR="00CA6EEE">
        <w:rPr>
          <w:rFonts w:ascii="Times New Roman" w:eastAsia="黑体" w:hAnsi="Times New Roman" w:cs="Times New Roman" w:hint="eastAsia"/>
          <w:sz w:val="32"/>
          <w:szCs w:val="24"/>
          <w:u w:val="single"/>
        </w:rPr>
        <w:t>96</w:t>
      </w:r>
      <w:r w:rsidR="002615B6">
        <w:rPr>
          <w:rFonts w:ascii="Times New Roman" w:eastAsia="黑体" w:hAnsi="Times New Roman" w:cs="Times New Roman" w:hint="eastAsia"/>
          <w:sz w:val="32"/>
          <w:szCs w:val="24"/>
          <w:u w:val="single"/>
        </w:rPr>
        <w:t xml:space="preserve"> 2324</w:t>
      </w:r>
      <w:r w:rsidR="00CA6EEE">
        <w:rPr>
          <w:rFonts w:ascii="Times New Roman" w:eastAsia="黑体" w:hAnsi="Times New Roman" w:cs="Times New Roman" w:hint="eastAsia"/>
          <w:sz w:val="32"/>
          <w:szCs w:val="24"/>
          <w:u w:val="single"/>
        </w:rPr>
        <w:t>1</w:t>
      </w:r>
      <w:r w:rsidR="00265EB5">
        <w:rPr>
          <w:rFonts w:ascii="Times New Roman" w:eastAsia="黑体" w:hAnsi="Times New Roman" w:cs="Times New Roman" w:hint="eastAsia"/>
          <w:sz w:val="32"/>
          <w:szCs w:val="24"/>
          <w:u w:val="single"/>
        </w:rPr>
        <w:t>05</w:t>
      </w:r>
      <w:r w:rsidR="002615B6">
        <w:rPr>
          <w:rFonts w:ascii="Times New Roman" w:eastAsia="黑体" w:hAnsi="Times New Roman" w:cs="Times New Roman" w:hint="eastAsia"/>
          <w:sz w:val="32"/>
          <w:szCs w:val="24"/>
          <w:u w:val="single"/>
        </w:rPr>
        <w:t xml:space="preserve"> </w:t>
      </w:r>
    </w:p>
    <w:p w14:paraId="53EE0469" w14:textId="3F3B83AB" w:rsidR="004E1E2B" w:rsidRDefault="002615B6" w:rsidP="005F2746">
      <w:pPr>
        <w:spacing w:line="600" w:lineRule="exact"/>
        <w:ind w:rightChars="500" w:right="1050" w:firstLineChars="1200" w:firstLine="3840"/>
        <w:rPr>
          <w:rFonts w:ascii="Times New Roman" w:eastAsia="黑体" w:hAnsi="Times New Roman" w:cs="Times New Roman"/>
          <w:sz w:val="32"/>
          <w:szCs w:val="24"/>
        </w:rPr>
      </w:pPr>
      <w:r>
        <w:rPr>
          <w:rFonts w:ascii="Times New Roman" w:eastAsia="黑体" w:hAnsi="Times New Roman" w:cs="Times New Roman" w:hint="eastAsia"/>
          <w:sz w:val="32"/>
          <w:szCs w:val="24"/>
          <w:u w:val="single"/>
        </w:rPr>
        <w:t>2324</w:t>
      </w:r>
      <w:r w:rsidR="00265EB5">
        <w:rPr>
          <w:rFonts w:ascii="Times New Roman" w:eastAsia="黑体" w:hAnsi="Times New Roman" w:cs="Times New Roman" w:hint="eastAsia"/>
          <w:sz w:val="32"/>
          <w:szCs w:val="24"/>
          <w:u w:val="single"/>
        </w:rPr>
        <w:t>101</w:t>
      </w:r>
      <w:r w:rsidR="005F2746">
        <w:rPr>
          <w:rFonts w:ascii="Times New Roman" w:eastAsia="黑体" w:hAnsi="Times New Roman" w:cs="Times New Roman" w:hint="eastAsia"/>
          <w:sz w:val="32"/>
          <w:szCs w:val="24"/>
          <w:u w:val="single"/>
        </w:rPr>
        <w:t xml:space="preserve"> 23240</w:t>
      </w:r>
      <w:r w:rsidR="00265EB5">
        <w:rPr>
          <w:rFonts w:ascii="Times New Roman" w:eastAsia="黑体" w:hAnsi="Times New Roman" w:cs="Times New Roman" w:hint="eastAsia"/>
          <w:sz w:val="32"/>
          <w:szCs w:val="24"/>
          <w:u w:val="single"/>
        </w:rPr>
        <w:t>97</w:t>
      </w:r>
    </w:p>
    <w:p w14:paraId="6D2C0DBA" w14:textId="05D48978" w:rsidR="004E1E2B" w:rsidRDefault="002D08CE">
      <w:pPr>
        <w:spacing w:line="600" w:lineRule="exact"/>
        <w:ind w:rightChars="500" w:right="1050" w:firstLineChars="700" w:firstLine="2240"/>
        <w:rPr>
          <w:rFonts w:ascii="Times New Roman" w:eastAsia="黑体" w:hAnsi="Times New Roman" w:cs="Times New Roman"/>
          <w:sz w:val="32"/>
          <w:szCs w:val="24"/>
          <w:u w:val="single"/>
        </w:rPr>
      </w:pPr>
      <w:r>
        <w:rPr>
          <w:rFonts w:ascii="Times New Roman" w:eastAsia="黑体" w:hAnsi="Times New Roman" w:cs="Times New Roman"/>
          <w:sz w:val="32"/>
          <w:szCs w:val="24"/>
        </w:rPr>
        <w:t>指导教师</w:t>
      </w:r>
      <w:r>
        <w:rPr>
          <w:rFonts w:ascii="Times New Roman" w:eastAsia="黑体" w:hAnsi="Times New Roman" w:cs="Times New Roman" w:hint="eastAsia"/>
          <w:sz w:val="32"/>
          <w:szCs w:val="24"/>
        </w:rPr>
        <w:t xml:space="preserve">  </w:t>
      </w:r>
      <w:r>
        <w:rPr>
          <w:rFonts w:ascii="Times New Roman" w:eastAsia="黑体" w:hAnsi="Times New Roman" w:cs="Times New Roman"/>
          <w:sz w:val="32"/>
          <w:szCs w:val="24"/>
          <w:u w:val="single"/>
        </w:rPr>
        <w:t xml:space="preserve">    </w:t>
      </w:r>
      <w:r w:rsidR="002615B6">
        <w:rPr>
          <w:rFonts w:ascii="Times New Roman" w:eastAsia="黑体" w:hAnsi="Times New Roman" w:cs="Times New Roman" w:hint="eastAsia"/>
          <w:sz w:val="32"/>
          <w:szCs w:val="24"/>
          <w:u w:val="single"/>
        </w:rPr>
        <w:t>李从改</w:t>
      </w:r>
      <w:r>
        <w:rPr>
          <w:rFonts w:ascii="Times New Roman" w:eastAsia="黑体" w:hAnsi="Times New Roman" w:cs="Times New Roman"/>
          <w:sz w:val="32"/>
          <w:szCs w:val="24"/>
          <w:u w:val="single"/>
        </w:rPr>
        <w:t xml:space="preserve">   </w:t>
      </w:r>
    </w:p>
    <w:p w14:paraId="4E1793C0" w14:textId="1CA3A36B" w:rsidR="004E1E2B" w:rsidRDefault="002D08CE">
      <w:pPr>
        <w:spacing w:line="600" w:lineRule="exact"/>
        <w:ind w:firstLineChars="700" w:firstLine="2240"/>
        <w:rPr>
          <w:rFonts w:ascii="Times New Roman" w:eastAsia="黑体" w:hAnsi="Times New Roman" w:cs="Times New Roman"/>
          <w:sz w:val="32"/>
          <w:szCs w:val="24"/>
          <w:u w:val="single"/>
        </w:rPr>
      </w:pPr>
      <w:r>
        <w:rPr>
          <w:rFonts w:ascii="Times New Roman" w:eastAsia="黑体" w:hAnsi="Times New Roman" w:cs="Times New Roman"/>
          <w:sz w:val="32"/>
          <w:szCs w:val="24"/>
        </w:rPr>
        <w:t>专</w:t>
      </w:r>
      <w:r>
        <w:rPr>
          <w:rFonts w:ascii="Times New Roman" w:eastAsia="黑体" w:hAnsi="Times New Roman" w:cs="Times New Roman"/>
          <w:sz w:val="32"/>
          <w:szCs w:val="24"/>
        </w:rPr>
        <w:t xml:space="preserve">    </w:t>
      </w:r>
      <w:r>
        <w:rPr>
          <w:rFonts w:ascii="Times New Roman" w:eastAsia="黑体" w:hAnsi="Times New Roman" w:cs="Times New Roman"/>
          <w:sz w:val="32"/>
          <w:szCs w:val="24"/>
        </w:rPr>
        <w:t>业</w:t>
      </w:r>
      <w:r>
        <w:rPr>
          <w:rFonts w:ascii="Times New Roman" w:eastAsia="黑体" w:hAnsi="Times New Roman" w:cs="Times New Roman" w:hint="eastAsia"/>
          <w:sz w:val="32"/>
          <w:szCs w:val="24"/>
        </w:rPr>
        <w:t xml:space="preserve">  </w:t>
      </w:r>
      <w:r>
        <w:rPr>
          <w:rFonts w:ascii="Times New Roman" w:eastAsia="黑体" w:hAnsi="Times New Roman" w:cs="Times New Roman"/>
          <w:sz w:val="32"/>
          <w:u w:val="single"/>
        </w:rPr>
        <w:t xml:space="preserve">  </w:t>
      </w:r>
      <w:r>
        <w:rPr>
          <w:rFonts w:ascii="Times New Roman" w:eastAsia="黑体" w:hAnsi="Times New Roman" w:cs="Times New Roman"/>
          <w:sz w:val="32"/>
          <w:u w:val="single"/>
        </w:rPr>
        <w:t>物联网工程</w:t>
      </w:r>
      <w:r>
        <w:rPr>
          <w:rFonts w:ascii="Times New Roman" w:eastAsia="黑体" w:hAnsi="Times New Roman" w:cs="Times New Roman"/>
          <w:sz w:val="32"/>
          <w:szCs w:val="24"/>
          <w:u w:val="single"/>
        </w:rPr>
        <w:t xml:space="preserve"> </w:t>
      </w:r>
    </w:p>
    <w:p w14:paraId="798C1E43" w14:textId="3B75F1B6" w:rsidR="004E1E2B" w:rsidRDefault="002D08CE">
      <w:pPr>
        <w:spacing w:line="600" w:lineRule="exact"/>
        <w:ind w:firstLineChars="700" w:firstLine="2240"/>
        <w:rPr>
          <w:rFonts w:ascii="Times New Roman" w:eastAsia="黑体" w:hAnsi="Times New Roman" w:cs="Times New Roman"/>
          <w:sz w:val="32"/>
          <w:szCs w:val="24"/>
          <w:u w:val="single"/>
        </w:rPr>
      </w:pPr>
      <w:r>
        <w:rPr>
          <w:rFonts w:ascii="Times New Roman" w:eastAsia="黑体" w:hAnsi="Times New Roman" w:cs="Times New Roman" w:hint="eastAsia"/>
          <w:sz w:val="32"/>
          <w:szCs w:val="24"/>
        </w:rPr>
        <w:t>班</w:t>
      </w:r>
      <w:r>
        <w:rPr>
          <w:rFonts w:ascii="Times New Roman" w:eastAsia="黑体" w:hAnsi="Times New Roman" w:cs="Times New Roman"/>
          <w:sz w:val="32"/>
          <w:szCs w:val="24"/>
        </w:rPr>
        <w:t xml:space="preserve">    </w:t>
      </w:r>
      <w:r>
        <w:rPr>
          <w:rFonts w:ascii="Times New Roman" w:eastAsia="黑体" w:hAnsi="Times New Roman" w:cs="Times New Roman" w:hint="eastAsia"/>
          <w:sz w:val="32"/>
          <w:szCs w:val="24"/>
        </w:rPr>
        <w:t>级</w:t>
      </w:r>
      <w:r>
        <w:rPr>
          <w:rFonts w:ascii="Times New Roman" w:eastAsia="黑体" w:hAnsi="Times New Roman" w:cs="Times New Roman" w:hint="eastAsia"/>
          <w:sz w:val="32"/>
          <w:szCs w:val="24"/>
        </w:rPr>
        <w:t xml:space="preserve">  </w:t>
      </w:r>
      <w:r>
        <w:rPr>
          <w:rFonts w:ascii="Times New Roman" w:eastAsia="黑体" w:hAnsi="Times New Roman" w:cs="Times New Roman"/>
          <w:sz w:val="32"/>
          <w:u w:val="single"/>
        </w:rPr>
        <w:t xml:space="preserve">     B23-</w:t>
      </w:r>
      <w:r w:rsidR="00CA6EEE">
        <w:rPr>
          <w:rFonts w:ascii="Times New Roman" w:eastAsia="黑体" w:hAnsi="Times New Roman" w:cs="Times New Roman" w:hint="eastAsia"/>
          <w:sz w:val="32"/>
          <w:u w:val="single"/>
        </w:rPr>
        <w:t>2</w:t>
      </w:r>
      <w:r>
        <w:rPr>
          <w:rFonts w:ascii="Times New Roman" w:eastAsia="黑体" w:hAnsi="Times New Roman" w:cs="Times New Roman"/>
          <w:sz w:val="32"/>
          <w:szCs w:val="24"/>
          <w:u w:val="single"/>
        </w:rPr>
        <w:t xml:space="preserve">   </w:t>
      </w:r>
    </w:p>
    <w:p w14:paraId="0F71F7AA" w14:textId="77777777" w:rsidR="004E1E2B" w:rsidRDefault="004E1E2B">
      <w:pPr>
        <w:tabs>
          <w:tab w:val="left" w:pos="15"/>
        </w:tabs>
        <w:spacing w:line="360" w:lineRule="auto"/>
        <w:rPr>
          <w:rFonts w:ascii="Times New Roman" w:eastAsia="宋体" w:hAnsi="Times New Roman" w:cs="Times New Roman"/>
          <w:szCs w:val="24"/>
        </w:rPr>
        <w:sectPr w:rsidR="004E1E2B">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cols w:space="720"/>
          <w:docGrid w:linePitch="326" w:charSpace="-2048"/>
        </w:sectPr>
      </w:pPr>
    </w:p>
    <w:p w14:paraId="2236EA09" w14:textId="77777777" w:rsidR="004E1E2B" w:rsidRDefault="002D08CE">
      <w:pPr>
        <w:spacing w:after="120" w:line="360" w:lineRule="auto"/>
        <w:jc w:val="center"/>
        <w:rPr>
          <w:rFonts w:ascii="Times New Roman" w:eastAsia="宋体" w:hAnsi="Times New Roman" w:cs="Times New Roman"/>
          <w:sz w:val="24"/>
          <w:szCs w:val="24"/>
        </w:rPr>
      </w:pPr>
      <w:r>
        <w:rPr>
          <w:rFonts w:ascii="Times New Roman" w:eastAsia="黑体" w:hAnsi="Times New Roman" w:cs="Times New Roman" w:hint="eastAsia"/>
          <w:b/>
          <w:sz w:val="36"/>
          <w:szCs w:val="36"/>
        </w:rPr>
        <w:lastRenderedPageBreak/>
        <w:t>计算机网络原理专题报告小组分工情况</w:t>
      </w:r>
    </w:p>
    <w:p w14:paraId="2FBD145E" w14:textId="77777777" w:rsidR="004E1E2B" w:rsidRPr="000E6F68" w:rsidRDefault="002D08CE">
      <w:pPr>
        <w:spacing w:after="120" w:line="360" w:lineRule="auto"/>
        <w:ind w:firstLineChars="200" w:firstLine="420"/>
        <w:rPr>
          <w:rFonts w:ascii="Times New Roman" w:eastAsia="宋体" w:hAnsi="Times New Roman" w:cs="Times New Roman"/>
          <w:szCs w:val="21"/>
        </w:rPr>
      </w:pPr>
      <w:r w:rsidRPr="000E6F68">
        <w:rPr>
          <w:rFonts w:ascii="Times New Roman" w:eastAsia="宋体" w:hAnsi="Times New Roman" w:cs="Times New Roman" w:hint="eastAsia"/>
          <w:szCs w:val="21"/>
        </w:rPr>
        <w:t>小组成员分工情况简介</w:t>
      </w:r>
    </w:p>
    <w:p w14:paraId="39B67B47" w14:textId="49E55A5A" w:rsidR="002E554F" w:rsidRPr="000E6F68" w:rsidRDefault="00CA6EEE">
      <w:pPr>
        <w:spacing w:after="120" w:line="360" w:lineRule="auto"/>
        <w:ind w:firstLineChars="200" w:firstLine="420"/>
        <w:rPr>
          <w:rFonts w:ascii="Times New Roman" w:eastAsia="宋体" w:hAnsi="Times New Roman" w:cs="Times New Roman"/>
          <w:szCs w:val="21"/>
        </w:rPr>
      </w:pPr>
      <w:r w:rsidRPr="000E6F68">
        <w:rPr>
          <w:rFonts w:ascii="Times New Roman" w:eastAsia="宋体" w:hAnsi="Times New Roman" w:cs="Times New Roman" w:hint="eastAsia"/>
          <w:szCs w:val="21"/>
        </w:rPr>
        <w:t>王思涵</w:t>
      </w:r>
      <w:r w:rsidR="002E554F" w:rsidRPr="000E6F68">
        <w:rPr>
          <w:rFonts w:ascii="Times New Roman" w:eastAsia="宋体" w:hAnsi="Times New Roman" w:cs="Times New Roman" w:hint="eastAsia"/>
          <w:szCs w:val="21"/>
        </w:rPr>
        <w:t>：</w:t>
      </w:r>
      <w:r w:rsidR="00F26E4B" w:rsidRPr="000E6F68">
        <w:rPr>
          <w:rFonts w:ascii="Times New Roman" w:eastAsia="宋体" w:hAnsi="Times New Roman" w:cs="Times New Roman" w:hint="eastAsia"/>
          <w:szCs w:val="21"/>
        </w:rPr>
        <w:t>PPT</w:t>
      </w:r>
    </w:p>
    <w:p w14:paraId="03C31D5D" w14:textId="72C74FD0" w:rsidR="004E1E2B" w:rsidRPr="000E6F68" w:rsidRDefault="00F26E4B">
      <w:pPr>
        <w:spacing w:after="120" w:line="360" w:lineRule="auto"/>
        <w:ind w:firstLineChars="200" w:firstLine="420"/>
        <w:rPr>
          <w:rFonts w:ascii="Times New Roman" w:eastAsia="宋体" w:hAnsi="Times New Roman" w:cs="Times New Roman"/>
          <w:szCs w:val="21"/>
        </w:rPr>
      </w:pPr>
      <w:proofErr w:type="gramStart"/>
      <w:r w:rsidRPr="000E6F68">
        <w:rPr>
          <w:rFonts w:ascii="Times New Roman" w:eastAsia="宋体" w:hAnsi="Times New Roman" w:cs="Times New Roman" w:hint="eastAsia"/>
          <w:szCs w:val="21"/>
        </w:rPr>
        <w:t>任思远</w:t>
      </w:r>
      <w:proofErr w:type="gramEnd"/>
      <w:r w:rsidR="002E554F" w:rsidRPr="000E6F68">
        <w:rPr>
          <w:rFonts w:ascii="Times New Roman" w:eastAsia="宋体" w:hAnsi="Times New Roman" w:cs="Times New Roman" w:hint="eastAsia"/>
          <w:szCs w:val="21"/>
        </w:rPr>
        <w:t>：</w:t>
      </w:r>
      <w:r w:rsidRPr="000E6F68">
        <w:rPr>
          <w:rFonts w:ascii="Times New Roman" w:eastAsia="宋体" w:hAnsi="Times New Roman" w:cs="Times New Roman" w:hint="eastAsia"/>
          <w:szCs w:val="21"/>
        </w:rPr>
        <w:t>PPT</w:t>
      </w:r>
    </w:p>
    <w:p w14:paraId="5A10EA7C" w14:textId="02200750" w:rsidR="005F2746" w:rsidRPr="000E6F68" w:rsidRDefault="00F26E4B" w:rsidP="002E554F">
      <w:pPr>
        <w:spacing w:after="120" w:line="360" w:lineRule="auto"/>
        <w:ind w:firstLineChars="200" w:firstLine="420"/>
        <w:rPr>
          <w:rFonts w:ascii="Times New Roman" w:eastAsia="宋体" w:hAnsi="Times New Roman" w:cs="Times New Roman"/>
          <w:szCs w:val="21"/>
        </w:rPr>
      </w:pPr>
      <w:proofErr w:type="gramStart"/>
      <w:r w:rsidRPr="000E6F68">
        <w:rPr>
          <w:rFonts w:ascii="Times New Roman" w:eastAsia="宋体" w:hAnsi="Times New Roman" w:cs="Times New Roman" w:hint="eastAsia"/>
          <w:szCs w:val="21"/>
        </w:rPr>
        <w:t>钱信宇</w:t>
      </w:r>
      <w:proofErr w:type="gramEnd"/>
      <w:r w:rsidR="002E554F" w:rsidRPr="000E6F68">
        <w:rPr>
          <w:rFonts w:ascii="Times New Roman" w:eastAsia="宋体" w:hAnsi="Times New Roman" w:cs="Times New Roman" w:hint="eastAsia"/>
          <w:szCs w:val="21"/>
        </w:rPr>
        <w:t>：</w:t>
      </w:r>
      <w:r w:rsidRPr="000E6F68">
        <w:rPr>
          <w:rFonts w:ascii="Times New Roman" w:eastAsia="宋体" w:hAnsi="Times New Roman" w:cs="Times New Roman" w:hint="eastAsia"/>
          <w:szCs w:val="21"/>
        </w:rPr>
        <w:t>专题报告</w:t>
      </w:r>
    </w:p>
    <w:p w14:paraId="0B2C3C8B" w14:textId="1F68A09B" w:rsidR="004E1E2B" w:rsidRPr="000E6F68" w:rsidRDefault="00F26E4B" w:rsidP="005F2746">
      <w:pPr>
        <w:spacing w:after="120" w:line="360" w:lineRule="auto"/>
        <w:ind w:firstLineChars="200" w:firstLine="420"/>
        <w:rPr>
          <w:rFonts w:ascii="Times New Roman" w:eastAsia="宋体" w:hAnsi="Times New Roman" w:cs="Times New Roman"/>
          <w:szCs w:val="21"/>
        </w:rPr>
      </w:pPr>
      <w:r w:rsidRPr="000E6F68">
        <w:rPr>
          <w:rFonts w:ascii="Times New Roman" w:eastAsia="宋体" w:hAnsi="Times New Roman" w:cs="Times New Roman" w:hint="eastAsia"/>
          <w:szCs w:val="21"/>
        </w:rPr>
        <w:t>张佳豪</w:t>
      </w:r>
      <w:r w:rsidR="005F2746" w:rsidRPr="000E6F68">
        <w:rPr>
          <w:rFonts w:ascii="Times New Roman" w:eastAsia="宋体" w:hAnsi="Times New Roman" w:cs="Times New Roman" w:hint="eastAsia"/>
          <w:szCs w:val="21"/>
        </w:rPr>
        <w:t>：</w:t>
      </w:r>
      <w:r w:rsidRPr="000E6F68">
        <w:rPr>
          <w:rFonts w:ascii="Times New Roman" w:eastAsia="宋体" w:hAnsi="Times New Roman" w:cs="Times New Roman" w:hint="eastAsia"/>
          <w:szCs w:val="21"/>
        </w:rPr>
        <w:t>汇报</w:t>
      </w:r>
    </w:p>
    <w:p w14:paraId="3B1B4A62"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210159AF"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4BDA5E5F"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13634D83"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63A15CC0" w14:textId="77777777" w:rsidR="004E1E2B" w:rsidRDefault="004E1E2B">
      <w:pPr>
        <w:spacing w:after="120" w:line="360" w:lineRule="auto"/>
        <w:rPr>
          <w:rFonts w:ascii="Times New Roman" w:eastAsia="宋体" w:hAnsi="Times New Roman" w:cs="Times New Roman"/>
          <w:sz w:val="24"/>
          <w:szCs w:val="24"/>
        </w:rPr>
      </w:pPr>
    </w:p>
    <w:p w14:paraId="40701A80" w14:textId="77777777" w:rsidR="004E1E2B" w:rsidRDefault="004E1E2B">
      <w:pPr>
        <w:spacing w:after="120" w:line="360" w:lineRule="auto"/>
        <w:rPr>
          <w:rFonts w:ascii="Times New Roman" w:eastAsia="宋体" w:hAnsi="Times New Roman" w:cs="Times New Roman"/>
          <w:sz w:val="24"/>
          <w:szCs w:val="24"/>
        </w:rPr>
      </w:pPr>
    </w:p>
    <w:p w14:paraId="27B577CB" w14:textId="77777777" w:rsidR="004E1E2B" w:rsidRDefault="004E1E2B">
      <w:pPr>
        <w:spacing w:after="120" w:line="360" w:lineRule="auto"/>
        <w:rPr>
          <w:rFonts w:ascii="Times New Roman" w:eastAsia="宋体" w:hAnsi="Times New Roman" w:cs="Times New Roman"/>
          <w:sz w:val="24"/>
          <w:szCs w:val="24"/>
        </w:rPr>
      </w:pPr>
    </w:p>
    <w:p w14:paraId="77C171AC" w14:textId="77777777" w:rsidR="004E1E2B" w:rsidRDefault="004E1E2B">
      <w:pPr>
        <w:spacing w:after="120" w:line="360" w:lineRule="auto"/>
        <w:rPr>
          <w:rFonts w:ascii="Times New Roman" w:eastAsia="宋体" w:hAnsi="Times New Roman" w:cs="Times New Roman"/>
          <w:sz w:val="24"/>
          <w:szCs w:val="24"/>
        </w:rPr>
      </w:pPr>
    </w:p>
    <w:p w14:paraId="5DDEF07B" w14:textId="77777777" w:rsidR="004E1E2B" w:rsidRDefault="004E1E2B">
      <w:pPr>
        <w:spacing w:after="120" w:line="360" w:lineRule="auto"/>
        <w:rPr>
          <w:rFonts w:ascii="Times New Roman" w:eastAsia="宋体" w:hAnsi="Times New Roman" w:cs="Times New Roman"/>
          <w:sz w:val="24"/>
          <w:szCs w:val="24"/>
        </w:rPr>
      </w:pPr>
    </w:p>
    <w:p w14:paraId="4CBC760D"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7509A29E" w14:textId="4289CF0F" w:rsidR="004E1E2B" w:rsidRDefault="002D08CE">
      <w:pPr>
        <w:spacing w:after="120" w:line="360" w:lineRule="auto"/>
        <w:ind w:right="960"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小组成员</w:t>
      </w:r>
      <w:r>
        <w:rPr>
          <w:rFonts w:ascii="Times New Roman" w:eastAsia="宋体" w:hAnsi="Times New Roman" w:cs="Times New Roman"/>
          <w:sz w:val="24"/>
          <w:szCs w:val="24"/>
        </w:rPr>
        <w:t>签名：</w:t>
      </w:r>
      <w:proofErr w:type="gramStart"/>
      <w:r w:rsidR="00F26E4B">
        <w:rPr>
          <w:rFonts w:ascii="Times New Roman" w:eastAsia="宋体" w:hAnsi="Times New Roman" w:cs="Times New Roman" w:hint="eastAsia"/>
          <w:sz w:val="24"/>
          <w:szCs w:val="24"/>
        </w:rPr>
        <w:t>钱信宇</w:t>
      </w:r>
      <w:proofErr w:type="gramEnd"/>
      <w:r w:rsidR="00F26E4B">
        <w:rPr>
          <w:rFonts w:ascii="Times New Roman" w:eastAsia="宋体" w:hAnsi="Times New Roman" w:cs="Times New Roman" w:hint="eastAsia"/>
          <w:sz w:val="24"/>
          <w:szCs w:val="24"/>
        </w:rPr>
        <w:t xml:space="preserve"> </w:t>
      </w:r>
      <w:r w:rsidR="00F26E4B">
        <w:rPr>
          <w:rFonts w:ascii="Times New Roman" w:eastAsia="宋体" w:hAnsi="Times New Roman" w:cs="Times New Roman" w:hint="eastAsia"/>
          <w:sz w:val="24"/>
          <w:szCs w:val="24"/>
        </w:rPr>
        <w:t>张佳豪</w:t>
      </w:r>
      <w:r w:rsidR="00F26E4B">
        <w:rPr>
          <w:rFonts w:ascii="Times New Roman" w:eastAsia="宋体" w:hAnsi="Times New Roman" w:cs="Times New Roman" w:hint="eastAsia"/>
          <w:sz w:val="24"/>
          <w:szCs w:val="24"/>
        </w:rPr>
        <w:t xml:space="preserve"> </w:t>
      </w:r>
      <w:r w:rsidR="00F26E4B">
        <w:rPr>
          <w:rFonts w:ascii="Times New Roman" w:eastAsia="宋体" w:hAnsi="Times New Roman" w:cs="Times New Roman" w:hint="eastAsia"/>
          <w:sz w:val="24"/>
          <w:szCs w:val="24"/>
        </w:rPr>
        <w:t>王思涵</w:t>
      </w:r>
      <w:r w:rsidR="00F26E4B">
        <w:rPr>
          <w:rFonts w:ascii="Times New Roman" w:eastAsia="宋体" w:hAnsi="Times New Roman" w:cs="Times New Roman" w:hint="eastAsia"/>
          <w:sz w:val="24"/>
          <w:szCs w:val="24"/>
        </w:rPr>
        <w:t xml:space="preserve"> </w:t>
      </w:r>
      <w:proofErr w:type="gramStart"/>
      <w:r w:rsidR="00F26E4B">
        <w:rPr>
          <w:rFonts w:ascii="Times New Roman" w:eastAsia="宋体" w:hAnsi="Times New Roman" w:cs="Times New Roman" w:hint="eastAsia"/>
          <w:sz w:val="24"/>
          <w:szCs w:val="24"/>
        </w:rPr>
        <w:t>任思远</w:t>
      </w:r>
      <w:proofErr w:type="gramEnd"/>
      <w:r>
        <w:rPr>
          <w:rFonts w:ascii="Times New Roman" w:eastAsia="宋体" w:hAnsi="Times New Roman" w:cs="Times New Roman"/>
          <w:sz w:val="24"/>
          <w:szCs w:val="24"/>
        </w:rPr>
        <w:t xml:space="preserve">                        </w:t>
      </w:r>
    </w:p>
    <w:p w14:paraId="0DB075B2" w14:textId="11067906" w:rsidR="004E1E2B" w:rsidRDefault="002D08CE">
      <w:pPr>
        <w:spacing w:after="120" w:line="360" w:lineRule="auto"/>
        <w:ind w:right="960"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日期：</w:t>
      </w:r>
      <w:r w:rsidR="002E554F">
        <w:rPr>
          <w:rFonts w:ascii="Times New Roman" w:eastAsia="宋体" w:hAnsi="Times New Roman" w:cs="Times New Roman" w:hint="eastAsia"/>
          <w:sz w:val="24"/>
          <w:szCs w:val="24"/>
        </w:rPr>
        <w:t>2024</w:t>
      </w:r>
      <w:r>
        <w:rPr>
          <w:rFonts w:ascii="Times New Roman" w:eastAsia="宋体" w:hAnsi="Times New Roman" w:cs="Times New Roman"/>
          <w:sz w:val="24"/>
          <w:szCs w:val="24"/>
        </w:rPr>
        <w:t>年</w:t>
      </w:r>
      <w:r w:rsidR="002E554F">
        <w:rPr>
          <w:rFonts w:ascii="Times New Roman" w:eastAsia="宋体" w:hAnsi="Times New Roman" w:cs="Times New Roman" w:hint="eastAsia"/>
          <w:sz w:val="24"/>
          <w:szCs w:val="24"/>
        </w:rPr>
        <w:t>11</w:t>
      </w:r>
      <w:r>
        <w:rPr>
          <w:rFonts w:ascii="Times New Roman" w:eastAsia="宋体" w:hAnsi="Times New Roman" w:cs="Times New Roman"/>
          <w:sz w:val="24"/>
          <w:szCs w:val="24"/>
        </w:rPr>
        <w:t>月</w:t>
      </w:r>
      <w:r w:rsidR="00F26E4B">
        <w:rPr>
          <w:rFonts w:ascii="Times New Roman" w:eastAsia="宋体" w:hAnsi="Times New Roman" w:cs="Times New Roman" w:hint="eastAsia"/>
          <w:sz w:val="24"/>
          <w:szCs w:val="24"/>
        </w:rPr>
        <w:t>20</w:t>
      </w:r>
      <w:r>
        <w:rPr>
          <w:rFonts w:ascii="Times New Roman" w:eastAsia="宋体" w:hAnsi="Times New Roman" w:cs="Times New Roman"/>
          <w:sz w:val="24"/>
          <w:szCs w:val="24"/>
        </w:rPr>
        <w:t>日</w:t>
      </w:r>
    </w:p>
    <w:p w14:paraId="459FEF87" w14:textId="77777777" w:rsidR="004E1E2B" w:rsidRDefault="004E1E2B">
      <w:pPr>
        <w:spacing w:after="120" w:line="360" w:lineRule="auto"/>
        <w:ind w:firstLineChars="200" w:firstLine="480"/>
        <w:rPr>
          <w:rFonts w:ascii="Times New Roman" w:eastAsia="宋体" w:hAnsi="Times New Roman" w:cs="Times New Roman"/>
          <w:sz w:val="24"/>
          <w:szCs w:val="24"/>
        </w:rPr>
      </w:pPr>
    </w:p>
    <w:p w14:paraId="23B4DAEC" w14:textId="77777777" w:rsidR="004E1E2B" w:rsidRDefault="004E1E2B">
      <w:pPr>
        <w:spacing w:line="360" w:lineRule="auto"/>
        <w:rPr>
          <w:rFonts w:ascii="Times New Roman" w:eastAsia="宋体" w:hAnsi="Times New Roman" w:cs="Times New Roman"/>
          <w:szCs w:val="24"/>
        </w:rPr>
        <w:sectPr w:rsidR="004E1E2B">
          <w:headerReference w:type="default" r:id="rId16"/>
          <w:pgSz w:w="11906" w:h="16838"/>
          <w:pgMar w:top="1985" w:right="1418" w:bottom="1418" w:left="1418" w:header="1418" w:footer="1134" w:gutter="0"/>
          <w:cols w:space="720"/>
          <w:docGrid w:linePitch="326" w:charSpace="-2048"/>
        </w:sectPr>
      </w:pPr>
    </w:p>
    <w:p w14:paraId="1A4C4AD2" w14:textId="77777777" w:rsidR="00C158CC" w:rsidRDefault="00C158CC" w:rsidP="00C158CC">
      <w:pPr>
        <w:keepNext/>
        <w:keepLines/>
        <w:spacing w:after="220" w:line="300" w:lineRule="auto"/>
        <w:outlineLvl w:val="0"/>
        <w:rPr>
          <w:rFonts w:ascii="黑体" w:eastAsia="黑体" w:hAnsi="黑体" w:cs="Times New Roman"/>
          <w:sz w:val="32"/>
          <w:szCs w:val="32"/>
        </w:rPr>
      </w:pPr>
      <w:bookmarkStart w:id="0" w:name="_Toc182673742"/>
      <w:bookmarkStart w:id="1" w:name="_Toc394577272"/>
      <w:bookmarkStart w:id="2" w:name="_Toc397346358"/>
      <w:bookmarkStart w:id="3" w:name="_Toc394577484"/>
      <w:bookmarkEnd w:id="0"/>
      <w:bookmarkEnd w:id="1"/>
      <w:bookmarkEnd w:id="2"/>
      <w:bookmarkEnd w:id="3"/>
    </w:p>
    <w:p w14:paraId="43C1505D" w14:textId="58DC6645" w:rsidR="00C158CC" w:rsidRDefault="00C158CC" w:rsidP="00C158CC">
      <w:pPr>
        <w:keepNext/>
        <w:keepLines/>
        <w:spacing w:after="220" w:line="300" w:lineRule="auto"/>
        <w:jc w:val="center"/>
        <w:outlineLvl w:val="0"/>
        <w:rPr>
          <w:rFonts w:ascii="黑体" w:eastAsia="黑体" w:hAnsi="Times New Roman" w:cs="Times New Roman"/>
          <w:bCs/>
          <w:kern w:val="44"/>
          <w:sz w:val="32"/>
          <w:szCs w:val="32"/>
          <w:lang w:val="zh-CN"/>
        </w:rPr>
      </w:pPr>
      <w:bookmarkStart w:id="4" w:name="_Toc184399147"/>
      <w:r w:rsidRPr="00C158CC">
        <w:rPr>
          <w:rFonts w:ascii="黑体" w:eastAsia="黑体" w:hAnsi="Times New Roman" w:cs="Times New Roman" w:hint="eastAsia"/>
          <w:bCs/>
          <w:kern w:val="44"/>
          <w:sz w:val="32"/>
          <w:szCs w:val="32"/>
          <w:lang w:val="zh-CN"/>
        </w:rPr>
        <w:t>智慧教育大数据技术</w:t>
      </w:r>
      <w:bookmarkEnd w:id="4"/>
    </w:p>
    <w:p w14:paraId="3AF6FDA5" w14:textId="77777777" w:rsidR="00C158CC" w:rsidRPr="00C158CC" w:rsidRDefault="00C158CC" w:rsidP="00C158CC">
      <w:pPr>
        <w:keepNext/>
        <w:keepLines/>
        <w:spacing w:after="220" w:line="300" w:lineRule="auto"/>
        <w:outlineLvl w:val="0"/>
        <w:rPr>
          <w:rFonts w:ascii="黑体" w:eastAsia="黑体" w:hAnsi="Times New Roman" w:cs="Times New Roman"/>
          <w:bCs/>
          <w:kern w:val="44"/>
          <w:sz w:val="32"/>
          <w:szCs w:val="32"/>
          <w:lang w:val="zh-CN"/>
        </w:rPr>
      </w:pPr>
    </w:p>
    <w:p w14:paraId="56A1626A" w14:textId="58760C43" w:rsidR="004E1E2B" w:rsidRPr="00F26E4B" w:rsidRDefault="002D08CE" w:rsidP="00F26E4B">
      <w:pPr>
        <w:keepNext/>
        <w:keepLines/>
        <w:spacing w:after="220" w:line="360" w:lineRule="auto"/>
        <w:jc w:val="center"/>
        <w:outlineLvl w:val="0"/>
        <w:rPr>
          <w:rFonts w:ascii="黑体" w:eastAsia="黑体" w:hAnsi="Times New Roman" w:cs="Times New Roman"/>
          <w:bCs/>
          <w:kern w:val="44"/>
          <w:sz w:val="30"/>
          <w:szCs w:val="30"/>
          <w:lang w:val="zh-CN"/>
        </w:rPr>
      </w:pPr>
      <w:bookmarkStart w:id="5" w:name="_Toc184398327"/>
      <w:bookmarkStart w:id="6" w:name="_Toc184399148"/>
      <w:r>
        <w:rPr>
          <w:rFonts w:ascii="黑体" w:eastAsia="黑体" w:hAnsi="Times New Roman" w:cs="Times New Roman" w:hint="eastAsia"/>
          <w:bCs/>
          <w:kern w:val="44"/>
          <w:sz w:val="30"/>
          <w:szCs w:val="30"/>
          <w:lang w:val="zh-CN"/>
        </w:rPr>
        <w:t>摘    要</w:t>
      </w:r>
      <w:bookmarkEnd w:id="5"/>
      <w:bookmarkEnd w:id="6"/>
    </w:p>
    <w:p w14:paraId="6CE65609" w14:textId="77777777" w:rsidR="004E1E2B" w:rsidRPr="0047693F" w:rsidRDefault="00F26E4B" w:rsidP="00F76860">
      <w:pPr>
        <w:spacing w:line="300" w:lineRule="auto"/>
        <w:rPr>
          <w:rFonts w:asciiTheme="minorEastAsia" w:hAnsiTheme="minorEastAsia" w:cs="Times New Roman"/>
          <w:sz w:val="24"/>
          <w:szCs w:val="24"/>
        </w:rPr>
      </w:pPr>
      <w:r>
        <w:rPr>
          <w:rFonts w:ascii="Times New Roman" w:eastAsia="宋体" w:hAnsi="Times New Roman" w:cs="Times New Roman" w:hint="eastAsia"/>
          <w:szCs w:val="24"/>
        </w:rPr>
        <w:t xml:space="preserve"> </w:t>
      </w:r>
      <w:r w:rsidRPr="00F76860">
        <w:rPr>
          <w:rFonts w:ascii="Times New Roman" w:eastAsia="宋体" w:hAnsi="Times New Roman" w:cs="Times New Roman" w:hint="eastAsia"/>
          <w:sz w:val="24"/>
          <w:szCs w:val="24"/>
        </w:rPr>
        <w:t xml:space="preserve"> </w:t>
      </w:r>
      <w:r w:rsidRPr="0047693F">
        <w:rPr>
          <w:rFonts w:asciiTheme="minorEastAsia" w:hAnsiTheme="minorEastAsia" w:cs="Times New Roman" w:hint="eastAsia"/>
          <w:sz w:val="24"/>
          <w:szCs w:val="24"/>
        </w:rPr>
        <w:t>本报告聚焦于智慧教育大数据技术的应用与发展。随着信息技术的飞速发展，大数据已成为推动教育变革的重要力量。报告首先概述了智慧教育的概念及其发展历程，强调了其在提升教育质量和效率、促进教育公平等方面的重要作用。接着，详细分析了大数据技术在教育领域的应用，包括数据采集、存储、处理与分析等关键环节，并探讨了如何通过数据驱动实现个性化教学、学习路径优化及教育资源合理配置。此外，报告还介绍了国内外在智慧教育大数据技术方面的典型案例，展示了其在实际应用中的效果与挑战。最后，报告展望了智慧教育大数据技术的未来发展趋势，包括人工智能与大数据的深度融合、区块链技术在教育数据管理中的应用以及虚拟现实与增强现实技术的拓展应用，并提出了相应的对策建议，以期为智慧教育的持续发展提供参考和借鉴。</w:t>
      </w:r>
    </w:p>
    <w:p w14:paraId="2E16D33C" w14:textId="77777777" w:rsidR="00F76860" w:rsidRDefault="00F76860" w:rsidP="00F76860">
      <w:pPr>
        <w:spacing w:line="300" w:lineRule="auto"/>
        <w:rPr>
          <w:rFonts w:ascii="黑体" w:eastAsia="黑体" w:hAnsi="黑体" w:cs="Times New Roman"/>
          <w:b/>
          <w:bCs/>
          <w:sz w:val="24"/>
          <w:szCs w:val="24"/>
        </w:rPr>
      </w:pPr>
    </w:p>
    <w:p w14:paraId="04BE1541" w14:textId="549332F5" w:rsidR="00F76860" w:rsidRPr="00F76860" w:rsidRDefault="00F76860" w:rsidP="00F76860">
      <w:pPr>
        <w:spacing w:line="300" w:lineRule="auto"/>
        <w:rPr>
          <w:rFonts w:ascii="黑体" w:eastAsia="黑体" w:hAnsi="黑体" w:cs="Times New Roman"/>
          <w:b/>
          <w:bCs/>
          <w:sz w:val="24"/>
          <w:szCs w:val="24"/>
        </w:rPr>
        <w:sectPr w:rsidR="00F76860" w:rsidRPr="00F76860">
          <w:headerReference w:type="even" r:id="rId17"/>
          <w:headerReference w:type="default" r:id="rId18"/>
          <w:footerReference w:type="even" r:id="rId19"/>
          <w:footerReference w:type="default" r:id="rId20"/>
          <w:pgSz w:w="11906" w:h="16838"/>
          <w:pgMar w:top="1985" w:right="1418" w:bottom="1418" w:left="1418" w:header="1418" w:footer="1134" w:gutter="0"/>
          <w:pgNumType w:fmt="upperRoman" w:start="1"/>
          <w:cols w:space="720"/>
          <w:docGrid w:linePitch="326" w:charSpace="-2048"/>
        </w:sectPr>
      </w:pPr>
      <w:r w:rsidRPr="00F76860">
        <w:rPr>
          <w:rFonts w:ascii="黑体" w:eastAsia="黑体" w:hAnsi="黑体" w:cs="Times New Roman" w:hint="eastAsia"/>
          <w:b/>
          <w:bCs/>
          <w:sz w:val="24"/>
          <w:szCs w:val="24"/>
        </w:rPr>
        <w:t>关键词：智慧教育，教育变革，教育质量，持续发展</w:t>
      </w:r>
    </w:p>
    <w:p w14:paraId="0B41FE89" w14:textId="77777777" w:rsidR="004E1E2B" w:rsidRDefault="004E1E2B">
      <w:pPr>
        <w:spacing w:line="300" w:lineRule="auto"/>
        <w:jc w:val="center"/>
        <w:rPr>
          <w:rFonts w:ascii="Times New Roman" w:eastAsia="宋体" w:hAnsi="Times New Roman" w:cs="Times New Roman"/>
          <w:sz w:val="32"/>
          <w:szCs w:val="32"/>
        </w:rPr>
      </w:pPr>
    </w:p>
    <w:p w14:paraId="7DCE8FC7" w14:textId="7C308E48" w:rsidR="004E1E2B" w:rsidRPr="00C158CC" w:rsidRDefault="00C158CC" w:rsidP="00C158CC">
      <w:pPr>
        <w:spacing w:line="300" w:lineRule="auto"/>
        <w:jc w:val="center"/>
        <w:rPr>
          <w:rFonts w:ascii="Times New Roman" w:eastAsia="黑体" w:hAnsi="Times New Roman" w:cs="Times New Roman"/>
          <w:sz w:val="32"/>
          <w:szCs w:val="32"/>
        </w:rPr>
      </w:pPr>
      <w:r w:rsidRPr="00C158CC">
        <w:rPr>
          <w:rFonts w:ascii="Times New Roman" w:eastAsia="黑体" w:hAnsi="Times New Roman" w:cs="Times New Roman"/>
          <w:sz w:val="32"/>
          <w:szCs w:val="32"/>
        </w:rPr>
        <w:t>Smart Education Big Data Technology</w:t>
      </w:r>
    </w:p>
    <w:p w14:paraId="470402EE" w14:textId="77777777" w:rsidR="00C158CC" w:rsidRDefault="00C158CC">
      <w:pPr>
        <w:spacing w:line="300" w:lineRule="auto"/>
        <w:jc w:val="center"/>
        <w:rPr>
          <w:rFonts w:ascii="Times New Roman" w:eastAsia="宋体" w:hAnsi="Times New Roman" w:cs="Times New Roman"/>
          <w:sz w:val="30"/>
          <w:szCs w:val="30"/>
        </w:rPr>
      </w:pPr>
    </w:p>
    <w:p w14:paraId="786EC677" w14:textId="77777777" w:rsidR="004E1E2B" w:rsidRPr="00587DC8" w:rsidRDefault="002D08CE">
      <w:pPr>
        <w:keepNext/>
        <w:keepLines/>
        <w:spacing w:after="220" w:line="360" w:lineRule="auto"/>
        <w:jc w:val="center"/>
        <w:outlineLvl w:val="0"/>
        <w:rPr>
          <w:rFonts w:ascii="黑体" w:eastAsia="黑体" w:hAnsi="Times New Roman" w:cs="Times New Roman"/>
          <w:bCs/>
          <w:kern w:val="44"/>
          <w:sz w:val="30"/>
          <w:szCs w:val="30"/>
        </w:rPr>
      </w:pPr>
      <w:bookmarkStart w:id="7" w:name="_Toc394577273"/>
      <w:bookmarkStart w:id="8" w:name="_Toc394577485"/>
      <w:bookmarkStart w:id="9" w:name="_Toc397346359"/>
      <w:bookmarkStart w:id="10" w:name="_Toc182673743"/>
      <w:bookmarkStart w:id="11" w:name="_Toc184398328"/>
      <w:bookmarkStart w:id="12" w:name="_Toc184399149"/>
      <w:bookmarkEnd w:id="7"/>
      <w:bookmarkEnd w:id="8"/>
      <w:bookmarkEnd w:id="9"/>
      <w:bookmarkEnd w:id="10"/>
      <w:r w:rsidRPr="00587DC8">
        <w:rPr>
          <w:rFonts w:ascii="黑体" w:eastAsia="黑体" w:hAnsi="Times New Roman" w:cs="Times New Roman" w:hint="eastAsia"/>
          <w:bCs/>
          <w:kern w:val="44"/>
          <w:sz w:val="30"/>
          <w:szCs w:val="30"/>
        </w:rPr>
        <w:t>Abstract</w:t>
      </w:r>
      <w:bookmarkEnd w:id="11"/>
      <w:bookmarkEnd w:id="12"/>
    </w:p>
    <w:p w14:paraId="4CC0C920" w14:textId="53B69B49" w:rsidR="004E1E2B" w:rsidRPr="00C158CC" w:rsidRDefault="002D08CE">
      <w:pPr>
        <w:spacing w:line="300" w:lineRule="auto"/>
        <w:rPr>
          <w:rFonts w:ascii="Times New Roman" w:eastAsia="宋体" w:hAnsi="Times New Roman" w:cs="Times New Roman"/>
          <w:b/>
          <w:sz w:val="24"/>
          <w:szCs w:val="24"/>
        </w:rPr>
      </w:pPr>
      <w:r w:rsidRPr="00C158CC">
        <w:rPr>
          <w:rFonts w:ascii="Times New Roman" w:eastAsia="宋体" w:hAnsi="Times New Roman" w:cs="Times New Roman"/>
          <w:b/>
          <w:sz w:val="24"/>
          <w:szCs w:val="24"/>
        </w:rPr>
        <w:t>Key</w:t>
      </w:r>
      <w:r w:rsidR="00F76860" w:rsidRPr="00C158CC">
        <w:rPr>
          <w:rFonts w:ascii="Times New Roman" w:eastAsia="宋体" w:hAnsi="Times New Roman" w:cs="Times New Roman"/>
          <w:b/>
          <w:sz w:val="24"/>
          <w:szCs w:val="24"/>
        </w:rPr>
        <w:t xml:space="preserve"> </w:t>
      </w:r>
      <w:r w:rsidRPr="00C158CC">
        <w:rPr>
          <w:rFonts w:ascii="Times New Roman" w:eastAsia="宋体" w:hAnsi="Times New Roman" w:cs="Times New Roman"/>
          <w:b/>
          <w:sz w:val="24"/>
          <w:szCs w:val="24"/>
        </w:rPr>
        <w:t>Words</w:t>
      </w:r>
      <w:r w:rsidRPr="00C158CC">
        <w:rPr>
          <w:rFonts w:ascii="Times New Roman" w:eastAsia="宋体" w:hAnsi="Times New Roman" w:cs="Times New Roman"/>
          <w:b/>
          <w:sz w:val="24"/>
          <w:szCs w:val="24"/>
        </w:rPr>
        <w:t>：</w:t>
      </w:r>
      <w:r w:rsidR="00F76860" w:rsidRPr="00C158CC">
        <w:rPr>
          <w:rFonts w:ascii="Times New Roman" w:eastAsia="宋体" w:hAnsi="Times New Roman" w:cs="Times New Roman"/>
          <w:b/>
          <w:sz w:val="24"/>
          <w:szCs w:val="24"/>
        </w:rPr>
        <w:t>Smart Education, Educational Reform, Education Quality, Sustainable Development</w:t>
      </w:r>
    </w:p>
    <w:p w14:paraId="04C51B07" w14:textId="721D6DE9" w:rsidR="004E1E2B" w:rsidRPr="0047693F" w:rsidRDefault="00F76860" w:rsidP="0047693F">
      <w:pPr>
        <w:spacing w:line="300" w:lineRule="auto"/>
        <w:ind w:firstLineChars="200" w:firstLine="480"/>
        <w:rPr>
          <w:rFonts w:ascii="Times New Roman" w:eastAsia="宋体" w:hAnsi="Times New Roman" w:cs="Times New Roman"/>
          <w:sz w:val="24"/>
        </w:rPr>
        <w:sectPr w:rsidR="004E1E2B" w:rsidRPr="0047693F">
          <w:footerReference w:type="default" r:id="rId21"/>
          <w:pgSz w:w="11906" w:h="16838"/>
          <w:pgMar w:top="1985" w:right="1418" w:bottom="1418" w:left="1418" w:header="1418" w:footer="1134" w:gutter="0"/>
          <w:pgNumType w:fmt="upperRoman"/>
          <w:cols w:space="720"/>
          <w:docGrid w:linePitch="326" w:charSpace="-2048"/>
        </w:sectPr>
      </w:pPr>
      <w:r w:rsidRPr="00F76860">
        <w:rPr>
          <w:rFonts w:ascii="Times New Roman" w:eastAsia="宋体" w:hAnsi="Times New Roman" w:cs="Times New Roman"/>
          <w:sz w:val="24"/>
        </w:rPr>
        <w:t>This report focuses on the application and development of big data technology in smart education. With the rapid development of information technology, big data has become an important force driving educational reform. The report first outlines the concept and development process of smart education, emphasizing its important role in improving the quality and efficiency of education, promoting educational equity, and other aspects. Subsequently, a detailed analysis was conducted on the application of big data technology in the field of education, including key aspects such as data collection, storage, processing, and analysis. It also explored how to achieve personalized teaching, learning path optimization, and rational allocation of educational resources through data-driven approaches. In addition, the report also introduces typical cases of smart education big data technology at home and abroad, demonstrating its effectiveness and challenges in practical applications. Finally, the report looks forward to the future development trends of smart education big data technology, including the deep integration of artificial intelligence and big data, and the application of blockchain technology in educational data managementAnd the expansion and application of virtual reality and augmented reality technology, as well as corresponding countermeasures and suggestions, are proposed to provide reference and inspiration for the sustainable development of smart education.</w:t>
      </w:r>
    </w:p>
    <w:p w14:paraId="18AA9CBC" w14:textId="77777777" w:rsidR="004E1E2B" w:rsidRDefault="002D08CE">
      <w:pPr>
        <w:jc w:val="center"/>
        <w:rPr>
          <w:rFonts w:ascii="黑体" w:eastAsia="黑体" w:hAnsi="Times New Roman" w:cs="Times New Roman"/>
          <w:sz w:val="30"/>
          <w:szCs w:val="30"/>
        </w:rPr>
      </w:pPr>
      <w:r>
        <w:rPr>
          <w:rFonts w:ascii="黑体" w:eastAsia="黑体" w:hAnsi="Times New Roman" w:cs="Times New Roman" w:hint="eastAsia"/>
          <w:sz w:val="30"/>
          <w:szCs w:val="30"/>
        </w:rPr>
        <w:lastRenderedPageBreak/>
        <w:t>目    录</w:t>
      </w:r>
    </w:p>
    <w:p w14:paraId="644B8CD2" w14:textId="77777777" w:rsidR="004E1E2B" w:rsidRDefault="004E1E2B">
      <w:pPr>
        <w:rPr>
          <w:rFonts w:ascii="黑体" w:eastAsia="黑体" w:hAnsi="Times New Roman" w:cs="Times New Roman"/>
          <w:sz w:val="30"/>
          <w:szCs w:val="30"/>
        </w:rPr>
      </w:pPr>
    </w:p>
    <w:bookmarkStart w:id="13" w:name="_Toc397346361" w:displacedByCustomXml="next"/>
    <w:bookmarkEnd w:id="13" w:displacedByCustomXml="next"/>
    <w:bookmarkStart w:id="14" w:name="_Toc182673745" w:displacedByCustomXml="next"/>
    <w:bookmarkEnd w:id="14" w:displacedByCustomXml="next"/>
    <w:bookmarkStart w:id="15" w:name="_Toc394577487" w:displacedByCustomXml="next"/>
    <w:bookmarkEnd w:id="15" w:displacedByCustomXml="next"/>
    <w:bookmarkStart w:id="16" w:name="_Toc394577275" w:displacedByCustomXml="next"/>
    <w:bookmarkEnd w:id="16" w:displacedByCustomXml="next"/>
    <w:bookmarkStart w:id="17" w:name="_Toc182673744" w:displacedByCustomXml="next"/>
    <w:bookmarkEnd w:id="17" w:displacedByCustomXml="next"/>
    <w:bookmarkStart w:id="18" w:name="_Toc394577486" w:displacedByCustomXml="next"/>
    <w:bookmarkEnd w:id="18" w:displacedByCustomXml="next"/>
    <w:bookmarkStart w:id="19" w:name="_Toc394577274" w:displacedByCustomXml="next"/>
    <w:bookmarkEnd w:id="19" w:displacedByCustomXml="next"/>
    <w:bookmarkStart w:id="20" w:name="_Toc397346360" w:displacedByCustomXml="next"/>
    <w:bookmarkEnd w:id="20" w:displacedByCustomXml="next"/>
    <w:sdt>
      <w:sdtPr>
        <w:rPr>
          <w:rFonts w:asciiTheme="minorHAnsi" w:eastAsiaTheme="minorEastAsia" w:hAnsiTheme="minorHAnsi" w:cstheme="minorBidi"/>
          <w:color w:val="auto"/>
          <w:kern w:val="2"/>
          <w:sz w:val="21"/>
          <w:szCs w:val="22"/>
          <w:lang w:val="zh-CN"/>
        </w:rPr>
        <w:id w:val="-1260362180"/>
        <w:docPartObj>
          <w:docPartGallery w:val="Table of Contents"/>
          <w:docPartUnique/>
        </w:docPartObj>
      </w:sdtPr>
      <w:sdtEndPr>
        <w:rPr>
          <w:b/>
          <w:bCs/>
        </w:rPr>
      </w:sdtEndPr>
      <w:sdtContent>
        <w:p w14:paraId="5D8CDA26" w14:textId="5516EF8C" w:rsidR="00482AC8" w:rsidRDefault="00482AC8">
          <w:pPr>
            <w:pStyle w:val="TOC"/>
          </w:pPr>
        </w:p>
        <w:p w14:paraId="4A058C4F" w14:textId="3D9A995B" w:rsidR="00482AC8" w:rsidRDefault="00482AC8">
          <w:pPr>
            <w:pStyle w:val="TOC1"/>
            <w:tabs>
              <w:tab w:val="right" w:leader="dot" w:pos="9060"/>
            </w:tabs>
            <w:rPr>
              <w:noProof/>
              <w:sz w:val="22"/>
              <w:szCs w:val="24"/>
              <w14:ligatures w14:val="standardContextual"/>
            </w:rPr>
          </w:pPr>
          <w:r>
            <w:fldChar w:fldCharType="begin"/>
          </w:r>
          <w:r>
            <w:instrText xml:space="preserve"> TOC \o "1-3" \h \z \u </w:instrText>
          </w:r>
          <w:r>
            <w:fldChar w:fldCharType="separate"/>
          </w:r>
          <w:hyperlink w:anchor="_Toc184399147" w:history="1">
            <w:r w:rsidR="0047693F">
              <w:rPr>
                <w:rStyle w:val="ae"/>
                <w:rFonts w:ascii="黑体" w:eastAsia="黑体" w:hAnsi="Times New Roman" w:cs="Times New Roman" w:hint="eastAsia"/>
                <w:bCs/>
                <w:noProof/>
                <w:kern w:val="44"/>
                <w:lang w:val="zh-CN"/>
              </w:rPr>
              <w:t>引言</w:t>
            </w:r>
            <w:r>
              <w:rPr>
                <w:noProof/>
                <w:webHidden/>
              </w:rPr>
              <w:tab/>
            </w:r>
            <w:r>
              <w:rPr>
                <w:noProof/>
                <w:webHidden/>
              </w:rPr>
              <w:fldChar w:fldCharType="begin"/>
            </w:r>
            <w:r>
              <w:rPr>
                <w:noProof/>
                <w:webHidden/>
              </w:rPr>
              <w:instrText xml:space="preserve"> PAGEREF _Toc184399147 \h </w:instrText>
            </w:r>
            <w:r>
              <w:rPr>
                <w:noProof/>
                <w:webHidden/>
              </w:rPr>
            </w:r>
            <w:r>
              <w:rPr>
                <w:noProof/>
                <w:webHidden/>
              </w:rPr>
              <w:fldChar w:fldCharType="separate"/>
            </w:r>
            <w:r>
              <w:rPr>
                <w:noProof/>
                <w:webHidden/>
              </w:rPr>
              <w:t>I</w:t>
            </w:r>
            <w:r>
              <w:rPr>
                <w:noProof/>
                <w:webHidden/>
              </w:rPr>
              <w:fldChar w:fldCharType="end"/>
            </w:r>
          </w:hyperlink>
        </w:p>
        <w:p w14:paraId="1A19860B" w14:textId="1F470465" w:rsidR="00482AC8" w:rsidRDefault="00482AC8">
          <w:pPr>
            <w:pStyle w:val="TOC1"/>
            <w:tabs>
              <w:tab w:val="right" w:leader="dot" w:pos="9060"/>
            </w:tabs>
            <w:rPr>
              <w:noProof/>
              <w:sz w:val="22"/>
              <w:szCs w:val="24"/>
              <w14:ligatures w14:val="standardContextual"/>
            </w:rPr>
          </w:pPr>
          <w:hyperlink w:anchor="_Toc184399150" w:history="1">
            <w:r>
              <w:rPr>
                <w:rStyle w:val="ae"/>
                <w:rFonts w:hint="eastAsia"/>
                <w:noProof/>
              </w:rPr>
              <w:t>一</w:t>
            </w:r>
            <w:r w:rsidRPr="00E25C68">
              <w:rPr>
                <w:rStyle w:val="ae"/>
                <w:noProof/>
              </w:rPr>
              <w:t>.</w:t>
            </w:r>
            <w:r w:rsidRPr="00E25C68">
              <w:rPr>
                <w:rStyle w:val="ae"/>
                <w:noProof/>
              </w:rPr>
              <w:t>智慧教育概要</w:t>
            </w:r>
            <w:r>
              <w:rPr>
                <w:noProof/>
                <w:webHidden/>
              </w:rPr>
              <w:tab/>
            </w:r>
            <w:r>
              <w:rPr>
                <w:noProof/>
                <w:webHidden/>
              </w:rPr>
              <w:fldChar w:fldCharType="begin"/>
            </w:r>
            <w:r>
              <w:rPr>
                <w:noProof/>
                <w:webHidden/>
              </w:rPr>
              <w:instrText xml:space="preserve"> PAGEREF _Toc184399150 \h </w:instrText>
            </w:r>
            <w:r>
              <w:rPr>
                <w:noProof/>
                <w:webHidden/>
              </w:rPr>
            </w:r>
            <w:r>
              <w:rPr>
                <w:noProof/>
                <w:webHidden/>
              </w:rPr>
              <w:fldChar w:fldCharType="separate"/>
            </w:r>
            <w:r>
              <w:rPr>
                <w:noProof/>
                <w:webHidden/>
              </w:rPr>
              <w:t>2</w:t>
            </w:r>
            <w:r>
              <w:rPr>
                <w:noProof/>
                <w:webHidden/>
              </w:rPr>
              <w:fldChar w:fldCharType="end"/>
            </w:r>
          </w:hyperlink>
        </w:p>
        <w:p w14:paraId="60381B54" w14:textId="56FE14A9" w:rsidR="00482AC8" w:rsidRDefault="00482AC8">
          <w:pPr>
            <w:pStyle w:val="TOC2"/>
            <w:tabs>
              <w:tab w:val="right" w:leader="dot" w:pos="9060"/>
            </w:tabs>
            <w:rPr>
              <w:noProof/>
              <w:sz w:val="22"/>
              <w:szCs w:val="24"/>
              <w14:ligatures w14:val="standardContextual"/>
            </w:rPr>
          </w:pPr>
          <w:hyperlink w:anchor="_Toc184399151" w:history="1">
            <w:r w:rsidRPr="00E25C68">
              <w:rPr>
                <w:rStyle w:val="ae"/>
                <w:noProof/>
              </w:rPr>
              <w:t>1.1</w:t>
            </w:r>
            <w:r w:rsidRPr="00E25C68">
              <w:rPr>
                <w:rStyle w:val="ae"/>
                <w:noProof/>
              </w:rPr>
              <w:t>智慧教育的意义</w:t>
            </w:r>
            <w:r>
              <w:rPr>
                <w:noProof/>
                <w:webHidden/>
              </w:rPr>
              <w:tab/>
            </w:r>
            <w:r>
              <w:rPr>
                <w:noProof/>
                <w:webHidden/>
              </w:rPr>
              <w:fldChar w:fldCharType="begin"/>
            </w:r>
            <w:r>
              <w:rPr>
                <w:noProof/>
                <w:webHidden/>
              </w:rPr>
              <w:instrText xml:space="preserve"> PAGEREF _Toc184399151 \h </w:instrText>
            </w:r>
            <w:r>
              <w:rPr>
                <w:noProof/>
                <w:webHidden/>
              </w:rPr>
            </w:r>
            <w:r>
              <w:rPr>
                <w:noProof/>
                <w:webHidden/>
              </w:rPr>
              <w:fldChar w:fldCharType="separate"/>
            </w:r>
            <w:r>
              <w:rPr>
                <w:noProof/>
                <w:webHidden/>
              </w:rPr>
              <w:t>2</w:t>
            </w:r>
            <w:r>
              <w:rPr>
                <w:noProof/>
                <w:webHidden/>
              </w:rPr>
              <w:fldChar w:fldCharType="end"/>
            </w:r>
          </w:hyperlink>
        </w:p>
        <w:p w14:paraId="637D3C5B" w14:textId="741D4EE5" w:rsidR="00482AC8" w:rsidRDefault="00482AC8">
          <w:pPr>
            <w:pStyle w:val="TOC2"/>
            <w:tabs>
              <w:tab w:val="right" w:leader="dot" w:pos="9060"/>
            </w:tabs>
            <w:rPr>
              <w:noProof/>
              <w:sz w:val="22"/>
              <w:szCs w:val="24"/>
              <w14:ligatures w14:val="standardContextual"/>
            </w:rPr>
          </w:pPr>
          <w:hyperlink w:anchor="_Toc184399152" w:history="1">
            <w:r w:rsidRPr="00E25C68">
              <w:rPr>
                <w:rStyle w:val="ae"/>
                <w:noProof/>
              </w:rPr>
              <w:t>1.2</w:t>
            </w:r>
            <w:r w:rsidRPr="00E25C68">
              <w:rPr>
                <w:rStyle w:val="ae"/>
                <w:noProof/>
              </w:rPr>
              <w:t>智慧教育的目的和范围</w:t>
            </w:r>
            <w:r>
              <w:rPr>
                <w:noProof/>
                <w:webHidden/>
              </w:rPr>
              <w:tab/>
            </w:r>
            <w:r>
              <w:rPr>
                <w:noProof/>
                <w:webHidden/>
              </w:rPr>
              <w:fldChar w:fldCharType="begin"/>
            </w:r>
            <w:r>
              <w:rPr>
                <w:noProof/>
                <w:webHidden/>
              </w:rPr>
              <w:instrText xml:space="preserve"> PAGEREF _Toc184399152 \h </w:instrText>
            </w:r>
            <w:r>
              <w:rPr>
                <w:noProof/>
                <w:webHidden/>
              </w:rPr>
            </w:r>
            <w:r>
              <w:rPr>
                <w:noProof/>
                <w:webHidden/>
              </w:rPr>
              <w:fldChar w:fldCharType="separate"/>
            </w:r>
            <w:r>
              <w:rPr>
                <w:noProof/>
                <w:webHidden/>
              </w:rPr>
              <w:t>2</w:t>
            </w:r>
            <w:r>
              <w:rPr>
                <w:noProof/>
                <w:webHidden/>
              </w:rPr>
              <w:fldChar w:fldCharType="end"/>
            </w:r>
          </w:hyperlink>
        </w:p>
        <w:p w14:paraId="56815CE7" w14:textId="65BDEE69" w:rsidR="00482AC8" w:rsidRDefault="00482AC8">
          <w:pPr>
            <w:pStyle w:val="TOC1"/>
            <w:tabs>
              <w:tab w:val="right" w:leader="dot" w:pos="9060"/>
            </w:tabs>
            <w:rPr>
              <w:noProof/>
              <w:sz w:val="22"/>
              <w:szCs w:val="24"/>
              <w14:ligatures w14:val="standardContextual"/>
            </w:rPr>
          </w:pPr>
          <w:hyperlink w:anchor="_Toc184399153" w:history="1">
            <w:r w:rsidRPr="00E25C68">
              <w:rPr>
                <w:rStyle w:val="ae"/>
                <w:noProof/>
              </w:rPr>
              <w:t>二、智慧教育概述</w:t>
            </w:r>
            <w:r>
              <w:rPr>
                <w:noProof/>
                <w:webHidden/>
              </w:rPr>
              <w:tab/>
            </w:r>
            <w:r>
              <w:rPr>
                <w:noProof/>
                <w:webHidden/>
              </w:rPr>
              <w:fldChar w:fldCharType="begin"/>
            </w:r>
            <w:r>
              <w:rPr>
                <w:noProof/>
                <w:webHidden/>
              </w:rPr>
              <w:instrText xml:space="preserve"> PAGEREF _Toc184399153 \h </w:instrText>
            </w:r>
            <w:r>
              <w:rPr>
                <w:noProof/>
                <w:webHidden/>
              </w:rPr>
            </w:r>
            <w:r>
              <w:rPr>
                <w:noProof/>
                <w:webHidden/>
              </w:rPr>
              <w:fldChar w:fldCharType="separate"/>
            </w:r>
            <w:r>
              <w:rPr>
                <w:noProof/>
                <w:webHidden/>
              </w:rPr>
              <w:t>3</w:t>
            </w:r>
            <w:r>
              <w:rPr>
                <w:noProof/>
                <w:webHidden/>
              </w:rPr>
              <w:fldChar w:fldCharType="end"/>
            </w:r>
          </w:hyperlink>
        </w:p>
        <w:p w14:paraId="3BD5EEB2" w14:textId="4BE4DC60" w:rsidR="00482AC8" w:rsidRDefault="00482AC8">
          <w:pPr>
            <w:pStyle w:val="TOC2"/>
            <w:tabs>
              <w:tab w:val="right" w:leader="dot" w:pos="9060"/>
            </w:tabs>
            <w:rPr>
              <w:noProof/>
              <w:sz w:val="22"/>
              <w:szCs w:val="24"/>
              <w14:ligatures w14:val="standardContextual"/>
            </w:rPr>
          </w:pPr>
          <w:hyperlink w:anchor="_Toc184399154" w:history="1">
            <w:r w:rsidRPr="00E25C68">
              <w:rPr>
                <w:rStyle w:val="ae"/>
                <w:noProof/>
              </w:rPr>
              <w:t xml:space="preserve">2.1 </w:t>
            </w:r>
            <w:r w:rsidRPr="00E25C68">
              <w:rPr>
                <w:rStyle w:val="ae"/>
                <w:noProof/>
              </w:rPr>
              <w:t>智慧教育的定义</w:t>
            </w:r>
            <w:r>
              <w:rPr>
                <w:noProof/>
                <w:webHidden/>
              </w:rPr>
              <w:tab/>
            </w:r>
            <w:r>
              <w:rPr>
                <w:noProof/>
                <w:webHidden/>
              </w:rPr>
              <w:fldChar w:fldCharType="begin"/>
            </w:r>
            <w:r>
              <w:rPr>
                <w:noProof/>
                <w:webHidden/>
              </w:rPr>
              <w:instrText xml:space="preserve"> PAGEREF _Toc184399154 \h </w:instrText>
            </w:r>
            <w:r>
              <w:rPr>
                <w:noProof/>
                <w:webHidden/>
              </w:rPr>
            </w:r>
            <w:r>
              <w:rPr>
                <w:noProof/>
                <w:webHidden/>
              </w:rPr>
              <w:fldChar w:fldCharType="separate"/>
            </w:r>
            <w:r>
              <w:rPr>
                <w:noProof/>
                <w:webHidden/>
              </w:rPr>
              <w:t>3</w:t>
            </w:r>
            <w:r>
              <w:rPr>
                <w:noProof/>
                <w:webHidden/>
              </w:rPr>
              <w:fldChar w:fldCharType="end"/>
            </w:r>
          </w:hyperlink>
        </w:p>
        <w:p w14:paraId="55D0FE3B" w14:textId="6050FB3F" w:rsidR="00482AC8" w:rsidRDefault="00482AC8">
          <w:pPr>
            <w:pStyle w:val="TOC2"/>
            <w:tabs>
              <w:tab w:val="right" w:leader="dot" w:pos="9060"/>
            </w:tabs>
            <w:rPr>
              <w:noProof/>
              <w:sz w:val="22"/>
              <w:szCs w:val="24"/>
              <w14:ligatures w14:val="standardContextual"/>
            </w:rPr>
          </w:pPr>
          <w:hyperlink w:anchor="_Toc184399156" w:history="1">
            <w:r w:rsidRPr="00E25C68">
              <w:rPr>
                <w:rStyle w:val="ae"/>
                <w:noProof/>
              </w:rPr>
              <w:t xml:space="preserve">2.2 </w:t>
            </w:r>
            <w:r w:rsidRPr="00E25C68">
              <w:rPr>
                <w:rStyle w:val="ae"/>
                <w:noProof/>
              </w:rPr>
              <w:t>发展历程和现状</w:t>
            </w:r>
            <w:r>
              <w:rPr>
                <w:noProof/>
                <w:webHidden/>
              </w:rPr>
              <w:tab/>
            </w:r>
            <w:r>
              <w:rPr>
                <w:noProof/>
                <w:webHidden/>
              </w:rPr>
              <w:fldChar w:fldCharType="begin"/>
            </w:r>
            <w:r>
              <w:rPr>
                <w:noProof/>
                <w:webHidden/>
              </w:rPr>
              <w:instrText xml:space="preserve"> PAGEREF _Toc184399156 \h </w:instrText>
            </w:r>
            <w:r>
              <w:rPr>
                <w:noProof/>
                <w:webHidden/>
              </w:rPr>
            </w:r>
            <w:r>
              <w:rPr>
                <w:noProof/>
                <w:webHidden/>
              </w:rPr>
              <w:fldChar w:fldCharType="separate"/>
            </w:r>
            <w:r>
              <w:rPr>
                <w:noProof/>
                <w:webHidden/>
              </w:rPr>
              <w:t>3</w:t>
            </w:r>
            <w:r>
              <w:rPr>
                <w:noProof/>
                <w:webHidden/>
              </w:rPr>
              <w:fldChar w:fldCharType="end"/>
            </w:r>
          </w:hyperlink>
        </w:p>
        <w:p w14:paraId="599121F4" w14:textId="61BB62FE" w:rsidR="00482AC8" w:rsidRDefault="00482AC8">
          <w:pPr>
            <w:pStyle w:val="TOC2"/>
            <w:tabs>
              <w:tab w:val="right" w:leader="dot" w:pos="9060"/>
            </w:tabs>
            <w:rPr>
              <w:noProof/>
              <w:sz w:val="22"/>
              <w:szCs w:val="24"/>
              <w14:ligatures w14:val="standardContextual"/>
            </w:rPr>
          </w:pPr>
          <w:hyperlink w:anchor="_Toc184399158" w:history="1">
            <w:r w:rsidRPr="00E25C68">
              <w:rPr>
                <w:rStyle w:val="ae"/>
                <w:noProof/>
              </w:rPr>
              <w:t xml:space="preserve">2.3 </w:t>
            </w:r>
            <w:r w:rsidRPr="00E25C68">
              <w:rPr>
                <w:rStyle w:val="ae"/>
                <w:noProof/>
              </w:rPr>
              <w:t>主要技术和工具</w:t>
            </w:r>
            <w:r>
              <w:rPr>
                <w:noProof/>
                <w:webHidden/>
              </w:rPr>
              <w:tab/>
            </w:r>
            <w:r>
              <w:rPr>
                <w:noProof/>
                <w:webHidden/>
              </w:rPr>
              <w:fldChar w:fldCharType="begin"/>
            </w:r>
            <w:r>
              <w:rPr>
                <w:noProof/>
                <w:webHidden/>
              </w:rPr>
              <w:instrText xml:space="preserve"> PAGEREF _Toc184399158 \h </w:instrText>
            </w:r>
            <w:r>
              <w:rPr>
                <w:noProof/>
                <w:webHidden/>
              </w:rPr>
            </w:r>
            <w:r>
              <w:rPr>
                <w:noProof/>
                <w:webHidden/>
              </w:rPr>
              <w:fldChar w:fldCharType="separate"/>
            </w:r>
            <w:r>
              <w:rPr>
                <w:noProof/>
                <w:webHidden/>
              </w:rPr>
              <w:t>3</w:t>
            </w:r>
            <w:r>
              <w:rPr>
                <w:noProof/>
                <w:webHidden/>
              </w:rPr>
              <w:fldChar w:fldCharType="end"/>
            </w:r>
          </w:hyperlink>
        </w:p>
        <w:p w14:paraId="2FD06FF3" w14:textId="54040FA7" w:rsidR="00482AC8" w:rsidRDefault="00482AC8" w:rsidP="00482AC8">
          <w:pPr>
            <w:pStyle w:val="TOC2"/>
            <w:tabs>
              <w:tab w:val="right" w:leader="dot" w:pos="9060"/>
            </w:tabs>
            <w:ind w:leftChars="0" w:left="0"/>
            <w:rPr>
              <w:noProof/>
              <w:sz w:val="22"/>
              <w:szCs w:val="24"/>
              <w14:ligatures w14:val="standardContextual"/>
            </w:rPr>
          </w:pPr>
          <w:hyperlink w:anchor="_Toc184399159" w:history="1">
            <w:r>
              <w:rPr>
                <w:rStyle w:val="ae"/>
                <w:rFonts w:hint="eastAsia"/>
                <w:noProof/>
              </w:rPr>
              <w:t>三、</w:t>
            </w:r>
            <w:r w:rsidRPr="00E25C68">
              <w:rPr>
                <w:rStyle w:val="ae"/>
                <w:noProof/>
              </w:rPr>
              <w:t xml:space="preserve"> </w:t>
            </w:r>
            <w:r w:rsidRPr="00E25C68">
              <w:rPr>
                <w:rStyle w:val="ae"/>
                <w:noProof/>
              </w:rPr>
              <w:t>大数据技术基础</w:t>
            </w:r>
            <w:r>
              <w:rPr>
                <w:noProof/>
                <w:webHidden/>
              </w:rPr>
              <w:tab/>
            </w:r>
            <w:r>
              <w:rPr>
                <w:noProof/>
                <w:webHidden/>
              </w:rPr>
              <w:fldChar w:fldCharType="begin"/>
            </w:r>
            <w:r>
              <w:rPr>
                <w:noProof/>
                <w:webHidden/>
              </w:rPr>
              <w:instrText xml:space="preserve"> PAGEREF _Toc184399159 \h </w:instrText>
            </w:r>
            <w:r>
              <w:rPr>
                <w:noProof/>
                <w:webHidden/>
              </w:rPr>
            </w:r>
            <w:r>
              <w:rPr>
                <w:noProof/>
                <w:webHidden/>
              </w:rPr>
              <w:fldChar w:fldCharType="separate"/>
            </w:r>
            <w:r>
              <w:rPr>
                <w:noProof/>
                <w:webHidden/>
              </w:rPr>
              <w:t>4</w:t>
            </w:r>
            <w:r>
              <w:rPr>
                <w:noProof/>
                <w:webHidden/>
              </w:rPr>
              <w:fldChar w:fldCharType="end"/>
            </w:r>
          </w:hyperlink>
        </w:p>
        <w:p w14:paraId="6A637CBD" w14:textId="3CBB974B" w:rsidR="00482AC8" w:rsidRDefault="00482AC8" w:rsidP="00482AC8">
          <w:pPr>
            <w:pStyle w:val="TOC3"/>
            <w:tabs>
              <w:tab w:val="right" w:leader="dot" w:pos="9060"/>
            </w:tabs>
            <w:ind w:leftChars="0" w:left="0" w:firstLineChars="200" w:firstLine="420"/>
            <w:rPr>
              <w:noProof/>
              <w:sz w:val="22"/>
              <w:szCs w:val="24"/>
              <w14:ligatures w14:val="standardContextual"/>
            </w:rPr>
          </w:pPr>
          <w:hyperlink w:anchor="_Toc184399160" w:history="1">
            <w:r w:rsidRPr="00E25C68">
              <w:rPr>
                <w:rStyle w:val="ae"/>
                <w:noProof/>
              </w:rPr>
              <w:t xml:space="preserve">3.1 </w:t>
            </w:r>
            <w:r w:rsidRPr="00E25C68">
              <w:rPr>
                <w:rStyle w:val="ae"/>
                <w:noProof/>
              </w:rPr>
              <w:t>大数据的概念和特征</w:t>
            </w:r>
            <w:r>
              <w:rPr>
                <w:noProof/>
                <w:webHidden/>
              </w:rPr>
              <w:tab/>
            </w:r>
            <w:r>
              <w:rPr>
                <w:noProof/>
                <w:webHidden/>
              </w:rPr>
              <w:fldChar w:fldCharType="begin"/>
            </w:r>
            <w:r>
              <w:rPr>
                <w:noProof/>
                <w:webHidden/>
              </w:rPr>
              <w:instrText xml:space="preserve"> PAGEREF _Toc184399160 \h </w:instrText>
            </w:r>
            <w:r>
              <w:rPr>
                <w:noProof/>
                <w:webHidden/>
              </w:rPr>
            </w:r>
            <w:r>
              <w:rPr>
                <w:noProof/>
                <w:webHidden/>
              </w:rPr>
              <w:fldChar w:fldCharType="separate"/>
            </w:r>
            <w:r>
              <w:rPr>
                <w:noProof/>
                <w:webHidden/>
              </w:rPr>
              <w:t>4</w:t>
            </w:r>
            <w:r>
              <w:rPr>
                <w:noProof/>
                <w:webHidden/>
              </w:rPr>
              <w:fldChar w:fldCharType="end"/>
            </w:r>
          </w:hyperlink>
        </w:p>
        <w:p w14:paraId="4650E4B6" w14:textId="5476A0C8" w:rsidR="00482AC8" w:rsidRDefault="00482AC8">
          <w:pPr>
            <w:pStyle w:val="TOC2"/>
            <w:tabs>
              <w:tab w:val="right" w:leader="dot" w:pos="9060"/>
            </w:tabs>
            <w:rPr>
              <w:noProof/>
              <w:sz w:val="22"/>
              <w:szCs w:val="24"/>
              <w14:ligatures w14:val="standardContextual"/>
            </w:rPr>
          </w:pPr>
          <w:hyperlink w:anchor="_Toc184399165" w:history="1">
            <w:r w:rsidRPr="00E25C68">
              <w:rPr>
                <w:rStyle w:val="ae"/>
                <w:noProof/>
              </w:rPr>
              <w:t xml:space="preserve">3.2 </w:t>
            </w:r>
            <w:r w:rsidRPr="00E25C68">
              <w:rPr>
                <w:rStyle w:val="ae"/>
                <w:noProof/>
              </w:rPr>
              <w:t>大数据技术架构</w:t>
            </w:r>
            <w:r>
              <w:rPr>
                <w:noProof/>
                <w:webHidden/>
              </w:rPr>
              <w:tab/>
            </w:r>
            <w:r>
              <w:rPr>
                <w:noProof/>
                <w:webHidden/>
              </w:rPr>
              <w:fldChar w:fldCharType="begin"/>
            </w:r>
            <w:r>
              <w:rPr>
                <w:noProof/>
                <w:webHidden/>
              </w:rPr>
              <w:instrText xml:space="preserve"> PAGEREF _Toc184399165 \h </w:instrText>
            </w:r>
            <w:r>
              <w:rPr>
                <w:noProof/>
                <w:webHidden/>
              </w:rPr>
            </w:r>
            <w:r>
              <w:rPr>
                <w:noProof/>
                <w:webHidden/>
              </w:rPr>
              <w:fldChar w:fldCharType="separate"/>
            </w:r>
            <w:r>
              <w:rPr>
                <w:noProof/>
                <w:webHidden/>
              </w:rPr>
              <w:t>4</w:t>
            </w:r>
            <w:r>
              <w:rPr>
                <w:noProof/>
                <w:webHidden/>
              </w:rPr>
              <w:fldChar w:fldCharType="end"/>
            </w:r>
          </w:hyperlink>
        </w:p>
        <w:p w14:paraId="2862F3CF" w14:textId="592A4BA5" w:rsidR="00482AC8" w:rsidRDefault="00482AC8" w:rsidP="00482AC8">
          <w:pPr>
            <w:pStyle w:val="TOC3"/>
            <w:tabs>
              <w:tab w:val="right" w:leader="dot" w:pos="9060"/>
            </w:tabs>
            <w:ind w:leftChars="0" w:left="0" w:firstLineChars="200" w:firstLine="420"/>
            <w:rPr>
              <w:noProof/>
              <w:sz w:val="22"/>
              <w:szCs w:val="24"/>
              <w14:ligatures w14:val="standardContextual"/>
            </w:rPr>
          </w:pPr>
          <w:hyperlink w:anchor="_Toc184399166" w:history="1">
            <w:r w:rsidRPr="00E25C68">
              <w:rPr>
                <w:rStyle w:val="ae"/>
                <w:noProof/>
              </w:rPr>
              <w:t xml:space="preserve">3.2.1 </w:t>
            </w:r>
            <w:r w:rsidRPr="00E25C68">
              <w:rPr>
                <w:rStyle w:val="ae"/>
                <w:noProof/>
              </w:rPr>
              <w:t>数据采集</w:t>
            </w:r>
            <w:r>
              <w:rPr>
                <w:noProof/>
                <w:webHidden/>
              </w:rPr>
              <w:tab/>
            </w:r>
            <w:r>
              <w:rPr>
                <w:noProof/>
                <w:webHidden/>
              </w:rPr>
              <w:fldChar w:fldCharType="begin"/>
            </w:r>
            <w:r>
              <w:rPr>
                <w:noProof/>
                <w:webHidden/>
              </w:rPr>
              <w:instrText xml:space="preserve"> PAGEREF _Toc184399166 \h </w:instrText>
            </w:r>
            <w:r>
              <w:rPr>
                <w:noProof/>
                <w:webHidden/>
              </w:rPr>
            </w:r>
            <w:r>
              <w:rPr>
                <w:noProof/>
                <w:webHidden/>
              </w:rPr>
              <w:fldChar w:fldCharType="separate"/>
            </w:r>
            <w:r>
              <w:rPr>
                <w:noProof/>
                <w:webHidden/>
              </w:rPr>
              <w:t>4</w:t>
            </w:r>
            <w:r>
              <w:rPr>
                <w:noProof/>
                <w:webHidden/>
              </w:rPr>
              <w:fldChar w:fldCharType="end"/>
            </w:r>
          </w:hyperlink>
        </w:p>
        <w:p w14:paraId="09E02576" w14:textId="19200406" w:rsidR="00482AC8" w:rsidRDefault="00482AC8" w:rsidP="00482AC8">
          <w:pPr>
            <w:pStyle w:val="TOC3"/>
            <w:tabs>
              <w:tab w:val="right" w:leader="dot" w:pos="9060"/>
            </w:tabs>
            <w:ind w:leftChars="0" w:left="0" w:firstLineChars="200" w:firstLine="420"/>
            <w:rPr>
              <w:noProof/>
              <w:sz w:val="22"/>
              <w:szCs w:val="24"/>
              <w14:ligatures w14:val="standardContextual"/>
            </w:rPr>
          </w:pPr>
          <w:hyperlink w:anchor="_Toc184399168" w:history="1">
            <w:r w:rsidRPr="00E25C68">
              <w:rPr>
                <w:rStyle w:val="ae"/>
                <w:noProof/>
              </w:rPr>
              <w:t xml:space="preserve">3.2.2 </w:t>
            </w:r>
            <w:r w:rsidRPr="00E25C68">
              <w:rPr>
                <w:rStyle w:val="ae"/>
                <w:noProof/>
              </w:rPr>
              <w:t>数据存储</w:t>
            </w:r>
            <w:r>
              <w:rPr>
                <w:noProof/>
                <w:webHidden/>
              </w:rPr>
              <w:tab/>
            </w:r>
            <w:r>
              <w:rPr>
                <w:noProof/>
                <w:webHidden/>
              </w:rPr>
              <w:fldChar w:fldCharType="begin"/>
            </w:r>
            <w:r>
              <w:rPr>
                <w:noProof/>
                <w:webHidden/>
              </w:rPr>
              <w:instrText xml:space="preserve"> PAGEREF _Toc184399168 \h </w:instrText>
            </w:r>
            <w:r>
              <w:rPr>
                <w:noProof/>
                <w:webHidden/>
              </w:rPr>
            </w:r>
            <w:r>
              <w:rPr>
                <w:noProof/>
                <w:webHidden/>
              </w:rPr>
              <w:fldChar w:fldCharType="separate"/>
            </w:r>
            <w:r>
              <w:rPr>
                <w:noProof/>
                <w:webHidden/>
              </w:rPr>
              <w:t>4</w:t>
            </w:r>
            <w:r>
              <w:rPr>
                <w:noProof/>
                <w:webHidden/>
              </w:rPr>
              <w:fldChar w:fldCharType="end"/>
            </w:r>
          </w:hyperlink>
        </w:p>
        <w:p w14:paraId="7709C70D" w14:textId="6B2F9CA6" w:rsidR="00482AC8" w:rsidRDefault="00482AC8">
          <w:pPr>
            <w:pStyle w:val="TOC1"/>
            <w:tabs>
              <w:tab w:val="right" w:leader="dot" w:pos="9060"/>
            </w:tabs>
            <w:rPr>
              <w:noProof/>
              <w:sz w:val="22"/>
              <w:szCs w:val="24"/>
              <w14:ligatures w14:val="standardContextual"/>
            </w:rPr>
          </w:pPr>
          <w:hyperlink w:anchor="_Toc184399169" w:history="1">
            <w:r>
              <w:rPr>
                <w:rStyle w:val="ae"/>
                <w:rFonts w:hint="eastAsia"/>
                <w:noProof/>
              </w:rPr>
              <w:t>四、</w:t>
            </w:r>
            <w:r w:rsidRPr="00E25C68">
              <w:rPr>
                <w:rStyle w:val="ae"/>
                <w:noProof/>
              </w:rPr>
              <w:t>智慧教育大数据应用</w:t>
            </w:r>
            <w:r>
              <w:rPr>
                <w:noProof/>
                <w:webHidden/>
              </w:rPr>
              <w:tab/>
            </w:r>
            <w:r>
              <w:rPr>
                <w:noProof/>
                <w:webHidden/>
              </w:rPr>
              <w:fldChar w:fldCharType="begin"/>
            </w:r>
            <w:r>
              <w:rPr>
                <w:noProof/>
                <w:webHidden/>
              </w:rPr>
              <w:instrText xml:space="preserve"> PAGEREF _Toc184399169 \h </w:instrText>
            </w:r>
            <w:r>
              <w:rPr>
                <w:noProof/>
                <w:webHidden/>
              </w:rPr>
            </w:r>
            <w:r>
              <w:rPr>
                <w:noProof/>
                <w:webHidden/>
              </w:rPr>
              <w:fldChar w:fldCharType="separate"/>
            </w:r>
            <w:r>
              <w:rPr>
                <w:noProof/>
                <w:webHidden/>
              </w:rPr>
              <w:t>5</w:t>
            </w:r>
            <w:r>
              <w:rPr>
                <w:noProof/>
                <w:webHidden/>
              </w:rPr>
              <w:fldChar w:fldCharType="end"/>
            </w:r>
          </w:hyperlink>
        </w:p>
        <w:p w14:paraId="4D263DD9" w14:textId="052A72CB" w:rsidR="00482AC8" w:rsidRDefault="00482AC8">
          <w:pPr>
            <w:pStyle w:val="TOC2"/>
            <w:tabs>
              <w:tab w:val="right" w:leader="dot" w:pos="9060"/>
            </w:tabs>
            <w:rPr>
              <w:noProof/>
              <w:sz w:val="22"/>
              <w:szCs w:val="24"/>
              <w14:ligatures w14:val="standardContextual"/>
            </w:rPr>
          </w:pPr>
          <w:hyperlink w:anchor="_Toc184399170" w:history="1">
            <w:r w:rsidRPr="00E25C68">
              <w:rPr>
                <w:rStyle w:val="ae"/>
                <w:noProof/>
              </w:rPr>
              <w:t xml:space="preserve">4.1 </w:t>
            </w:r>
            <w:r w:rsidRPr="00E25C68">
              <w:rPr>
                <w:rStyle w:val="ae"/>
                <w:noProof/>
              </w:rPr>
              <w:t>数据驱动的教学决策</w:t>
            </w:r>
            <w:r>
              <w:rPr>
                <w:noProof/>
                <w:webHidden/>
              </w:rPr>
              <w:tab/>
            </w:r>
            <w:r>
              <w:rPr>
                <w:noProof/>
                <w:webHidden/>
              </w:rPr>
              <w:fldChar w:fldCharType="begin"/>
            </w:r>
            <w:r>
              <w:rPr>
                <w:noProof/>
                <w:webHidden/>
              </w:rPr>
              <w:instrText xml:space="preserve"> PAGEREF _Toc184399170 \h </w:instrText>
            </w:r>
            <w:r>
              <w:rPr>
                <w:noProof/>
                <w:webHidden/>
              </w:rPr>
            </w:r>
            <w:r>
              <w:rPr>
                <w:noProof/>
                <w:webHidden/>
              </w:rPr>
              <w:fldChar w:fldCharType="separate"/>
            </w:r>
            <w:r>
              <w:rPr>
                <w:noProof/>
                <w:webHidden/>
              </w:rPr>
              <w:t>5</w:t>
            </w:r>
            <w:r>
              <w:rPr>
                <w:noProof/>
                <w:webHidden/>
              </w:rPr>
              <w:fldChar w:fldCharType="end"/>
            </w:r>
          </w:hyperlink>
        </w:p>
        <w:p w14:paraId="4F1F9F0C" w14:textId="70AA4851" w:rsidR="00482AC8" w:rsidRDefault="00482AC8">
          <w:pPr>
            <w:pStyle w:val="TOC2"/>
            <w:tabs>
              <w:tab w:val="right" w:leader="dot" w:pos="9060"/>
            </w:tabs>
            <w:rPr>
              <w:noProof/>
              <w:sz w:val="22"/>
              <w:szCs w:val="24"/>
              <w14:ligatures w14:val="standardContextual"/>
            </w:rPr>
          </w:pPr>
          <w:hyperlink w:anchor="_Toc184399171" w:history="1">
            <w:r w:rsidRPr="00E25C68">
              <w:rPr>
                <w:rStyle w:val="ae"/>
                <w:noProof/>
              </w:rPr>
              <w:t xml:space="preserve">4.2 </w:t>
            </w:r>
            <w:r w:rsidRPr="00E25C68">
              <w:rPr>
                <w:rStyle w:val="ae"/>
                <w:noProof/>
              </w:rPr>
              <w:t>个性化学习路径设计</w:t>
            </w:r>
            <w:r>
              <w:rPr>
                <w:noProof/>
                <w:webHidden/>
              </w:rPr>
              <w:tab/>
            </w:r>
            <w:r>
              <w:rPr>
                <w:noProof/>
                <w:webHidden/>
              </w:rPr>
              <w:fldChar w:fldCharType="begin"/>
            </w:r>
            <w:r>
              <w:rPr>
                <w:noProof/>
                <w:webHidden/>
              </w:rPr>
              <w:instrText xml:space="preserve"> PAGEREF _Toc184399171 \h </w:instrText>
            </w:r>
            <w:r>
              <w:rPr>
                <w:noProof/>
                <w:webHidden/>
              </w:rPr>
            </w:r>
            <w:r>
              <w:rPr>
                <w:noProof/>
                <w:webHidden/>
              </w:rPr>
              <w:fldChar w:fldCharType="separate"/>
            </w:r>
            <w:r>
              <w:rPr>
                <w:noProof/>
                <w:webHidden/>
              </w:rPr>
              <w:t>5</w:t>
            </w:r>
            <w:r>
              <w:rPr>
                <w:noProof/>
                <w:webHidden/>
              </w:rPr>
              <w:fldChar w:fldCharType="end"/>
            </w:r>
          </w:hyperlink>
        </w:p>
        <w:p w14:paraId="37E51CCF" w14:textId="1A89D4F8" w:rsidR="00482AC8" w:rsidRDefault="00482AC8">
          <w:pPr>
            <w:pStyle w:val="TOC2"/>
            <w:tabs>
              <w:tab w:val="right" w:leader="dot" w:pos="9060"/>
            </w:tabs>
            <w:rPr>
              <w:noProof/>
              <w:sz w:val="22"/>
              <w:szCs w:val="24"/>
              <w14:ligatures w14:val="standardContextual"/>
            </w:rPr>
          </w:pPr>
          <w:hyperlink w:anchor="_Toc184399173" w:history="1">
            <w:r w:rsidRPr="00E25C68">
              <w:rPr>
                <w:rStyle w:val="ae"/>
                <w:noProof/>
              </w:rPr>
              <w:t xml:space="preserve">4.3 </w:t>
            </w:r>
            <w:r w:rsidRPr="00E25C68">
              <w:rPr>
                <w:rStyle w:val="ae"/>
                <w:noProof/>
              </w:rPr>
              <w:t>学习行为监测与分析</w:t>
            </w:r>
            <w:r>
              <w:rPr>
                <w:noProof/>
                <w:webHidden/>
              </w:rPr>
              <w:tab/>
            </w:r>
            <w:r>
              <w:rPr>
                <w:noProof/>
                <w:webHidden/>
              </w:rPr>
              <w:fldChar w:fldCharType="begin"/>
            </w:r>
            <w:r>
              <w:rPr>
                <w:noProof/>
                <w:webHidden/>
              </w:rPr>
              <w:instrText xml:space="preserve"> PAGEREF _Toc184399173 \h </w:instrText>
            </w:r>
            <w:r>
              <w:rPr>
                <w:noProof/>
                <w:webHidden/>
              </w:rPr>
            </w:r>
            <w:r>
              <w:rPr>
                <w:noProof/>
                <w:webHidden/>
              </w:rPr>
              <w:fldChar w:fldCharType="separate"/>
            </w:r>
            <w:r>
              <w:rPr>
                <w:noProof/>
                <w:webHidden/>
              </w:rPr>
              <w:t>5</w:t>
            </w:r>
            <w:r>
              <w:rPr>
                <w:noProof/>
                <w:webHidden/>
              </w:rPr>
              <w:fldChar w:fldCharType="end"/>
            </w:r>
          </w:hyperlink>
        </w:p>
        <w:p w14:paraId="6B8F0138" w14:textId="6D999196" w:rsidR="00482AC8" w:rsidRDefault="00482AC8">
          <w:pPr>
            <w:pStyle w:val="TOC1"/>
            <w:tabs>
              <w:tab w:val="right" w:leader="dot" w:pos="9060"/>
            </w:tabs>
            <w:rPr>
              <w:noProof/>
              <w:sz w:val="22"/>
              <w:szCs w:val="24"/>
              <w14:ligatures w14:val="standardContextual"/>
            </w:rPr>
          </w:pPr>
          <w:hyperlink w:anchor="_Toc184399174" w:history="1">
            <w:r>
              <w:rPr>
                <w:rStyle w:val="ae"/>
                <w:rFonts w:hint="eastAsia"/>
                <w:noProof/>
              </w:rPr>
              <w:t>五、</w:t>
            </w:r>
            <w:r w:rsidRPr="00E25C68">
              <w:rPr>
                <w:rStyle w:val="ae"/>
                <w:noProof/>
              </w:rPr>
              <w:t>案例分析</w:t>
            </w:r>
            <w:r>
              <w:rPr>
                <w:noProof/>
                <w:webHidden/>
              </w:rPr>
              <w:tab/>
            </w:r>
            <w:r>
              <w:rPr>
                <w:noProof/>
                <w:webHidden/>
              </w:rPr>
              <w:fldChar w:fldCharType="begin"/>
            </w:r>
            <w:r>
              <w:rPr>
                <w:noProof/>
                <w:webHidden/>
              </w:rPr>
              <w:instrText xml:space="preserve"> PAGEREF _Toc184399174 \h </w:instrText>
            </w:r>
            <w:r>
              <w:rPr>
                <w:noProof/>
                <w:webHidden/>
              </w:rPr>
            </w:r>
            <w:r>
              <w:rPr>
                <w:noProof/>
                <w:webHidden/>
              </w:rPr>
              <w:fldChar w:fldCharType="separate"/>
            </w:r>
            <w:r>
              <w:rPr>
                <w:noProof/>
                <w:webHidden/>
              </w:rPr>
              <w:t>6</w:t>
            </w:r>
            <w:r>
              <w:rPr>
                <w:noProof/>
                <w:webHidden/>
              </w:rPr>
              <w:fldChar w:fldCharType="end"/>
            </w:r>
          </w:hyperlink>
        </w:p>
        <w:p w14:paraId="682EC13F" w14:textId="26C36018" w:rsidR="00482AC8" w:rsidRDefault="00482AC8">
          <w:pPr>
            <w:pStyle w:val="TOC2"/>
            <w:tabs>
              <w:tab w:val="right" w:leader="dot" w:pos="9060"/>
            </w:tabs>
            <w:rPr>
              <w:noProof/>
              <w:sz w:val="22"/>
              <w:szCs w:val="24"/>
              <w14:ligatures w14:val="standardContextual"/>
            </w:rPr>
          </w:pPr>
          <w:hyperlink w:anchor="_Toc184399175" w:history="1">
            <w:r w:rsidRPr="00E25C68">
              <w:rPr>
                <w:rStyle w:val="ae"/>
                <w:noProof/>
              </w:rPr>
              <w:t xml:space="preserve">5.1 </w:t>
            </w:r>
            <w:r w:rsidRPr="00E25C68">
              <w:rPr>
                <w:rStyle w:val="ae"/>
                <w:noProof/>
              </w:rPr>
              <w:t>国内案例</w:t>
            </w:r>
            <w:r>
              <w:rPr>
                <w:noProof/>
                <w:webHidden/>
              </w:rPr>
              <w:tab/>
            </w:r>
            <w:r>
              <w:rPr>
                <w:noProof/>
                <w:webHidden/>
              </w:rPr>
              <w:fldChar w:fldCharType="begin"/>
            </w:r>
            <w:r>
              <w:rPr>
                <w:noProof/>
                <w:webHidden/>
              </w:rPr>
              <w:instrText xml:space="preserve"> PAGEREF _Toc184399175 \h </w:instrText>
            </w:r>
            <w:r>
              <w:rPr>
                <w:noProof/>
                <w:webHidden/>
              </w:rPr>
            </w:r>
            <w:r>
              <w:rPr>
                <w:noProof/>
                <w:webHidden/>
              </w:rPr>
              <w:fldChar w:fldCharType="separate"/>
            </w:r>
            <w:r>
              <w:rPr>
                <w:noProof/>
                <w:webHidden/>
              </w:rPr>
              <w:t>6</w:t>
            </w:r>
            <w:r>
              <w:rPr>
                <w:noProof/>
                <w:webHidden/>
              </w:rPr>
              <w:fldChar w:fldCharType="end"/>
            </w:r>
          </w:hyperlink>
        </w:p>
        <w:p w14:paraId="64B86A1F" w14:textId="60B50C49" w:rsidR="00482AC8" w:rsidRDefault="00482AC8">
          <w:pPr>
            <w:pStyle w:val="TOC1"/>
            <w:tabs>
              <w:tab w:val="right" w:leader="dot" w:pos="9060"/>
            </w:tabs>
            <w:rPr>
              <w:noProof/>
              <w:sz w:val="22"/>
              <w:szCs w:val="24"/>
              <w14:ligatures w14:val="standardContextual"/>
            </w:rPr>
          </w:pPr>
          <w:hyperlink w:anchor="_Toc184399176" w:history="1">
            <w:r>
              <w:rPr>
                <w:rStyle w:val="ae"/>
                <w:rFonts w:hint="eastAsia"/>
                <w:noProof/>
              </w:rPr>
              <w:t>六、</w:t>
            </w:r>
            <w:r w:rsidRPr="00E25C68">
              <w:rPr>
                <w:rStyle w:val="ae"/>
                <w:noProof/>
              </w:rPr>
              <w:t xml:space="preserve"> </w:t>
            </w:r>
            <w:r w:rsidRPr="00E25C68">
              <w:rPr>
                <w:rStyle w:val="ae"/>
                <w:noProof/>
              </w:rPr>
              <w:t>技术发展趋势</w:t>
            </w:r>
            <w:r>
              <w:rPr>
                <w:noProof/>
                <w:webHidden/>
              </w:rPr>
              <w:tab/>
            </w:r>
            <w:r>
              <w:rPr>
                <w:noProof/>
                <w:webHidden/>
              </w:rPr>
              <w:fldChar w:fldCharType="begin"/>
            </w:r>
            <w:r>
              <w:rPr>
                <w:noProof/>
                <w:webHidden/>
              </w:rPr>
              <w:instrText xml:space="preserve"> PAGEREF _Toc184399176 \h </w:instrText>
            </w:r>
            <w:r>
              <w:rPr>
                <w:noProof/>
                <w:webHidden/>
              </w:rPr>
            </w:r>
            <w:r>
              <w:rPr>
                <w:noProof/>
                <w:webHidden/>
              </w:rPr>
              <w:fldChar w:fldCharType="separate"/>
            </w:r>
            <w:r>
              <w:rPr>
                <w:noProof/>
                <w:webHidden/>
              </w:rPr>
              <w:t>7</w:t>
            </w:r>
            <w:r>
              <w:rPr>
                <w:noProof/>
                <w:webHidden/>
              </w:rPr>
              <w:fldChar w:fldCharType="end"/>
            </w:r>
          </w:hyperlink>
        </w:p>
        <w:p w14:paraId="11CC181B" w14:textId="42736E7D" w:rsidR="00482AC8" w:rsidRDefault="00482AC8">
          <w:pPr>
            <w:pStyle w:val="TOC2"/>
            <w:tabs>
              <w:tab w:val="right" w:leader="dot" w:pos="9060"/>
            </w:tabs>
            <w:rPr>
              <w:noProof/>
              <w:sz w:val="22"/>
              <w:szCs w:val="24"/>
              <w14:ligatures w14:val="standardContextual"/>
            </w:rPr>
          </w:pPr>
          <w:hyperlink w:anchor="_Toc184399177" w:history="1">
            <w:r w:rsidRPr="00E25C68">
              <w:rPr>
                <w:rStyle w:val="ae"/>
                <w:noProof/>
              </w:rPr>
              <w:t xml:space="preserve">6.1.1 </w:t>
            </w:r>
            <w:r w:rsidRPr="00E25C68">
              <w:rPr>
                <w:rStyle w:val="ae"/>
                <w:noProof/>
              </w:rPr>
              <w:t>人工智能与大数据的深度融合</w:t>
            </w:r>
            <w:r>
              <w:rPr>
                <w:noProof/>
                <w:webHidden/>
              </w:rPr>
              <w:tab/>
            </w:r>
            <w:r>
              <w:rPr>
                <w:noProof/>
                <w:webHidden/>
              </w:rPr>
              <w:fldChar w:fldCharType="begin"/>
            </w:r>
            <w:r>
              <w:rPr>
                <w:noProof/>
                <w:webHidden/>
              </w:rPr>
              <w:instrText xml:space="preserve"> PAGEREF _Toc184399177 \h </w:instrText>
            </w:r>
            <w:r>
              <w:rPr>
                <w:noProof/>
                <w:webHidden/>
              </w:rPr>
            </w:r>
            <w:r>
              <w:rPr>
                <w:noProof/>
                <w:webHidden/>
              </w:rPr>
              <w:fldChar w:fldCharType="separate"/>
            </w:r>
            <w:r>
              <w:rPr>
                <w:noProof/>
                <w:webHidden/>
              </w:rPr>
              <w:t>7</w:t>
            </w:r>
            <w:r>
              <w:rPr>
                <w:noProof/>
                <w:webHidden/>
              </w:rPr>
              <w:fldChar w:fldCharType="end"/>
            </w:r>
          </w:hyperlink>
        </w:p>
        <w:p w14:paraId="5DC58C6A" w14:textId="283FADCE" w:rsidR="00482AC8" w:rsidRDefault="00482AC8">
          <w:pPr>
            <w:pStyle w:val="TOC2"/>
            <w:tabs>
              <w:tab w:val="right" w:leader="dot" w:pos="9060"/>
            </w:tabs>
            <w:rPr>
              <w:noProof/>
              <w:sz w:val="22"/>
              <w:szCs w:val="24"/>
              <w14:ligatures w14:val="standardContextual"/>
            </w:rPr>
          </w:pPr>
          <w:hyperlink w:anchor="_Toc184399178" w:history="1">
            <w:r w:rsidRPr="00E25C68">
              <w:rPr>
                <w:rStyle w:val="ae"/>
                <w:noProof/>
              </w:rPr>
              <w:t xml:space="preserve">6.1.2 </w:t>
            </w:r>
            <w:r w:rsidRPr="00E25C68">
              <w:rPr>
                <w:rStyle w:val="ae"/>
                <w:noProof/>
              </w:rPr>
              <w:t>数据隐私与安全问题</w:t>
            </w:r>
            <w:r>
              <w:rPr>
                <w:noProof/>
                <w:webHidden/>
              </w:rPr>
              <w:tab/>
            </w:r>
            <w:r>
              <w:rPr>
                <w:noProof/>
                <w:webHidden/>
              </w:rPr>
              <w:fldChar w:fldCharType="begin"/>
            </w:r>
            <w:r>
              <w:rPr>
                <w:noProof/>
                <w:webHidden/>
              </w:rPr>
              <w:instrText xml:space="preserve"> PAGEREF _Toc184399178 \h </w:instrText>
            </w:r>
            <w:r>
              <w:rPr>
                <w:noProof/>
                <w:webHidden/>
              </w:rPr>
            </w:r>
            <w:r>
              <w:rPr>
                <w:noProof/>
                <w:webHidden/>
              </w:rPr>
              <w:fldChar w:fldCharType="separate"/>
            </w:r>
            <w:r>
              <w:rPr>
                <w:noProof/>
                <w:webHidden/>
              </w:rPr>
              <w:t>7</w:t>
            </w:r>
            <w:r>
              <w:rPr>
                <w:noProof/>
                <w:webHidden/>
              </w:rPr>
              <w:fldChar w:fldCharType="end"/>
            </w:r>
          </w:hyperlink>
        </w:p>
        <w:p w14:paraId="7EA898B8" w14:textId="6172D418" w:rsidR="00482AC8" w:rsidRDefault="00482AC8" w:rsidP="00482AC8">
          <w:pPr>
            <w:pStyle w:val="TOC1"/>
            <w:tabs>
              <w:tab w:val="right" w:leader="dot" w:pos="9060"/>
            </w:tabs>
            <w:ind w:firstLineChars="200" w:firstLine="420"/>
            <w:rPr>
              <w:noProof/>
              <w:sz w:val="22"/>
              <w:szCs w:val="24"/>
              <w14:ligatures w14:val="standardContextual"/>
            </w:rPr>
          </w:pPr>
          <w:hyperlink w:anchor="_Toc184399179" w:history="1">
            <w:r w:rsidRPr="00E25C68">
              <w:rPr>
                <w:rStyle w:val="ae"/>
                <w:noProof/>
              </w:rPr>
              <w:t>参考文献</w:t>
            </w:r>
            <w:r>
              <w:rPr>
                <w:noProof/>
                <w:webHidden/>
              </w:rPr>
              <w:tab/>
            </w:r>
            <w:r>
              <w:rPr>
                <w:noProof/>
                <w:webHidden/>
              </w:rPr>
              <w:fldChar w:fldCharType="begin"/>
            </w:r>
            <w:r>
              <w:rPr>
                <w:noProof/>
                <w:webHidden/>
              </w:rPr>
              <w:instrText xml:space="preserve"> PAGEREF _Toc184399179 \h </w:instrText>
            </w:r>
            <w:r>
              <w:rPr>
                <w:noProof/>
                <w:webHidden/>
              </w:rPr>
            </w:r>
            <w:r>
              <w:rPr>
                <w:noProof/>
                <w:webHidden/>
              </w:rPr>
              <w:fldChar w:fldCharType="separate"/>
            </w:r>
            <w:r>
              <w:rPr>
                <w:noProof/>
                <w:webHidden/>
              </w:rPr>
              <w:t>8</w:t>
            </w:r>
            <w:r>
              <w:rPr>
                <w:noProof/>
                <w:webHidden/>
              </w:rPr>
              <w:fldChar w:fldCharType="end"/>
            </w:r>
          </w:hyperlink>
        </w:p>
        <w:p w14:paraId="7F99CA87" w14:textId="0D3F85B2" w:rsidR="00482AC8" w:rsidRDefault="00482AC8">
          <w:r>
            <w:rPr>
              <w:b/>
              <w:bCs/>
              <w:lang w:val="zh-CN"/>
            </w:rPr>
            <w:fldChar w:fldCharType="end"/>
          </w:r>
        </w:p>
      </w:sdtContent>
    </w:sdt>
    <w:p w14:paraId="35FACAFE" w14:textId="77777777" w:rsidR="00EC76A1" w:rsidRPr="002832E6" w:rsidRDefault="00EC76A1" w:rsidP="00EC76A1">
      <w:pPr>
        <w:pStyle w:val="p16"/>
        <w:rPr>
          <w:sz w:val="21"/>
          <w:szCs w:val="21"/>
        </w:rPr>
      </w:pPr>
    </w:p>
    <w:p w14:paraId="4BC3D5C8" w14:textId="24ECD9BE" w:rsidR="00EC76A1" w:rsidRPr="00EC76A1" w:rsidRDefault="00654399" w:rsidP="00EC76A1">
      <w:ins w:id="21" w:author="user" w:date="2024-12-10T12:11:00Z">
        <w:r>
          <w:rPr>
            <w:rFonts w:hint="eastAsia"/>
          </w:rPr>
          <w:t>标题格式不对，请按照模板</w:t>
        </w:r>
      </w:ins>
    </w:p>
    <w:p w14:paraId="52DD09CA" w14:textId="77777777" w:rsidR="00EC76A1" w:rsidRPr="00EC76A1" w:rsidRDefault="00EC76A1" w:rsidP="00EC76A1"/>
    <w:p w14:paraId="55C7392C" w14:textId="77777777" w:rsidR="00EC76A1" w:rsidRPr="00EC76A1" w:rsidRDefault="00EC76A1" w:rsidP="00EC76A1"/>
    <w:p w14:paraId="4B326AED" w14:textId="77777777" w:rsidR="00EC76A1" w:rsidRPr="00EC76A1" w:rsidRDefault="00EC76A1" w:rsidP="00EC76A1"/>
    <w:p w14:paraId="01AFD424" w14:textId="77777777" w:rsidR="00EC76A1" w:rsidRPr="00EC76A1" w:rsidRDefault="00EC76A1" w:rsidP="00EC76A1"/>
    <w:p w14:paraId="6E0D0E4F" w14:textId="77777777" w:rsidR="00EC76A1" w:rsidRPr="00EC76A1" w:rsidRDefault="00EC76A1" w:rsidP="00EC76A1"/>
    <w:p w14:paraId="212D44A1" w14:textId="77777777" w:rsidR="00EC76A1" w:rsidRPr="00EC76A1" w:rsidRDefault="00EC76A1" w:rsidP="00EC76A1"/>
    <w:p w14:paraId="252F630C" w14:textId="77777777" w:rsidR="00EC76A1" w:rsidRPr="00EC76A1" w:rsidRDefault="00EC76A1" w:rsidP="00EC76A1"/>
    <w:p w14:paraId="250EF974" w14:textId="77777777" w:rsidR="00EC76A1" w:rsidRPr="00EC76A1" w:rsidRDefault="00EC76A1" w:rsidP="00EC76A1"/>
    <w:p w14:paraId="5E588C6F" w14:textId="77777777" w:rsidR="00EC76A1" w:rsidRPr="00EC76A1" w:rsidRDefault="00EC76A1" w:rsidP="00EC76A1"/>
    <w:p w14:paraId="3D9CE336" w14:textId="77777777" w:rsidR="00EC76A1" w:rsidRPr="00EC76A1" w:rsidRDefault="00EC76A1" w:rsidP="00EC76A1"/>
    <w:p w14:paraId="1FD4B034" w14:textId="77777777" w:rsidR="00EC76A1" w:rsidRPr="00EC76A1" w:rsidRDefault="00EC76A1" w:rsidP="00EC76A1"/>
    <w:p w14:paraId="50823A12" w14:textId="77777777" w:rsidR="00EC76A1" w:rsidRPr="00EC76A1" w:rsidRDefault="00EC76A1" w:rsidP="00EC76A1"/>
    <w:p w14:paraId="5EDFE951" w14:textId="77777777" w:rsidR="00EC76A1" w:rsidRPr="00EC76A1" w:rsidRDefault="00EC76A1" w:rsidP="00EC76A1"/>
    <w:p w14:paraId="4E26F9FD" w14:textId="77777777" w:rsidR="005B7F03" w:rsidRDefault="005B7F03" w:rsidP="002832E6">
      <w:pPr>
        <w:pStyle w:val="p16"/>
        <w:rPr>
          <w:ins w:id="22" w:author="信宇 钱" w:date="2024-12-06T17:28:00Z"/>
          <w:rFonts w:ascii="黑体" w:eastAsia="黑体" w:hAnsi="黑体"/>
          <w:sz w:val="30"/>
          <w:szCs w:val="30"/>
        </w:rPr>
      </w:pPr>
    </w:p>
    <w:p w14:paraId="1DC5EFE2" w14:textId="77777777" w:rsidR="005B7F03" w:rsidRDefault="005B7F03" w:rsidP="002832E6">
      <w:pPr>
        <w:pStyle w:val="p16"/>
        <w:rPr>
          <w:ins w:id="23" w:author="信宇 钱" w:date="2024-12-06T17:28:00Z"/>
          <w:rFonts w:ascii="黑体" w:eastAsia="黑体" w:hAnsi="黑体"/>
          <w:sz w:val="30"/>
          <w:szCs w:val="30"/>
        </w:rPr>
      </w:pPr>
    </w:p>
    <w:p w14:paraId="74CCE850" w14:textId="045AD6E9" w:rsidR="005B7F03" w:rsidRDefault="00654399" w:rsidP="002832E6">
      <w:pPr>
        <w:pStyle w:val="p16"/>
        <w:rPr>
          <w:ins w:id="24" w:author="信宇 钱" w:date="2024-12-06T17:28:00Z"/>
          <w:rFonts w:ascii="黑体" w:eastAsia="黑体" w:hAnsi="黑体"/>
          <w:sz w:val="30"/>
          <w:szCs w:val="30"/>
        </w:rPr>
      </w:pPr>
      <w:ins w:id="25" w:author="user" w:date="2024-12-10T12:11:00Z">
        <w:r>
          <w:rPr>
            <w:rFonts w:ascii="黑体" w:eastAsia="黑体" w:hAnsi="黑体" w:hint="eastAsia"/>
            <w:sz w:val="30"/>
            <w:szCs w:val="30"/>
          </w:rPr>
          <w:lastRenderedPageBreak/>
          <w:t>引言在哪里？</w:t>
        </w:r>
      </w:ins>
    </w:p>
    <w:p w14:paraId="7885395A" w14:textId="77777777" w:rsidR="005B7F03" w:rsidRDefault="005B7F03" w:rsidP="002832E6">
      <w:pPr>
        <w:pStyle w:val="p16"/>
        <w:rPr>
          <w:ins w:id="26" w:author="信宇 钱" w:date="2024-12-06T17:28:00Z"/>
          <w:rFonts w:ascii="黑体" w:eastAsia="黑体" w:hAnsi="黑体"/>
          <w:sz w:val="30"/>
          <w:szCs w:val="30"/>
        </w:rPr>
      </w:pPr>
    </w:p>
    <w:p w14:paraId="79B1A631" w14:textId="77777777" w:rsidR="005B7F03" w:rsidRDefault="005B7F03" w:rsidP="002832E6">
      <w:pPr>
        <w:pStyle w:val="p16"/>
        <w:rPr>
          <w:ins w:id="27" w:author="信宇 钱" w:date="2024-12-06T17:28:00Z"/>
          <w:rFonts w:ascii="黑体" w:eastAsia="黑体" w:hAnsi="黑体"/>
          <w:sz w:val="30"/>
          <w:szCs w:val="30"/>
        </w:rPr>
      </w:pPr>
    </w:p>
    <w:p w14:paraId="4F43DE77" w14:textId="77777777" w:rsidR="005B7F03" w:rsidRDefault="005B7F03" w:rsidP="002832E6">
      <w:pPr>
        <w:pStyle w:val="p16"/>
        <w:rPr>
          <w:ins w:id="28" w:author="信宇 钱" w:date="2024-12-06T17:30:00Z"/>
          <w:rFonts w:ascii="黑体" w:eastAsia="黑体" w:hAnsi="黑体"/>
          <w:sz w:val="30"/>
          <w:szCs w:val="30"/>
        </w:rPr>
      </w:pPr>
    </w:p>
    <w:p w14:paraId="5DFC450F" w14:textId="77777777" w:rsidR="005B7F03" w:rsidRDefault="005B7F03" w:rsidP="002832E6">
      <w:pPr>
        <w:pStyle w:val="p16"/>
        <w:rPr>
          <w:ins w:id="29" w:author="信宇 钱" w:date="2024-12-06T17:30:00Z"/>
          <w:rFonts w:ascii="黑体" w:eastAsia="黑体" w:hAnsi="黑体"/>
          <w:sz w:val="30"/>
          <w:szCs w:val="30"/>
        </w:rPr>
      </w:pPr>
    </w:p>
    <w:p w14:paraId="712A0EF5" w14:textId="7BA70C2A" w:rsidR="003C1D0C" w:rsidRPr="002832E6" w:rsidRDefault="0047693F" w:rsidP="00482AC8">
      <w:pPr>
        <w:pStyle w:val="1"/>
      </w:pPr>
      <w:bookmarkStart w:id="30" w:name="_Toc184399150"/>
      <w:proofErr w:type="gramStart"/>
      <w:r>
        <w:rPr>
          <w:rFonts w:hint="eastAsia"/>
        </w:rPr>
        <w:t>一</w:t>
      </w:r>
      <w:proofErr w:type="gramEnd"/>
      <w:r w:rsidRPr="005E60E9">
        <w:rPr>
          <w:rFonts w:hint="eastAsia"/>
        </w:rPr>
        <w:t>.智慧教育概要</w:t>
      </w:r>
      <w:bookmarkEnd w:id="30"/>
    </w:p>
    <w:p w14:paraId="7706AB1E" w14:textId="758CC423" w:rsidR="004E1E2B" w:rsidRPr="005E60E9" w:rsidRDefault="002D08CE" w:rsidP="00482AC8">
      <w:pPr>
        <w:pStyle w:val="2"/>
      </w:pPr>
      <w:bookmarkStart w:id="31" w:name="_Toc184399151"/>
      <w:r w:rsidRPr="005E60E9">
        <w:rPr>
          <w:rFonts w:hint="eastAsia"/>
        </w:rPr>
        <w:t>1.1</w:t>
      </w:r>
      <w:r w:rsidR="00EC76A1" w:rsidRPr="005E60E9">
        <w:rPr>
          <w:rFonts w:hint="eastAsia"/>
        </w:rPr>
        <w:t>智慧教育的意义</w:t>
      </w:r>
      <w:bookmarkEnd w:id="31"/>
    </w:p>
    <w:p w14:paraId="062B5622" w14:textId="0D4C22DF" w:rsidR="00EC76A1" w:rsidRPr="0047693F" w:rsidRDefault="00EC76A1" w:rsidP="005E60E9">
      <w:pPr>
        <w:pStyle w:val="24"/>
        <w:spacing w:before="120" w:line="300" w:lineRule="auto"/>
        <w:rPr>
          <w:rFonts w:asciiTheme="minorEastAsia" w:eastAsiaTheme="minorEastAsia" w:hAnsiTheme="minorEastAsia"/>
          <w:color w:val="0D0D0D" w:themeColor="text1" w:themeTint="F2"/>
          <w:sz w:val="24"/>
          <w:szCs w:val="24"/>
        </w:rPr>
      </w:pPr>
      <w:r w:rsidRPr="0047693F">
        <w:rPr>
          <w:rFonts w:asciiTheme="minorEastAsia" w:eastAsiaTheme="minorEastAsia" w:hAnsiTheme="minorEastAsia" w:hint="eastAsia"/>
          <w:color w:val="0D0D0D" w:themeColor="text1" w:themeTint="F2"/>
          <w:sz w:val="24"/>
          <w:szCs w:val="24"/>
        </w:rPr>
        <w:t>随着信息技术的飞速发展，大数据已成为推动各行各业发展的关键力量。在教育领域，大数据技术的应用为教育改革和发展提供了前所未有的机遇。党的第二十次全国代表大会提出了“推进教育数字化，建设全民终身学习的学习型社会、学习型大国”的战略部署，明确指出要利用数据赋能教育教学改革，实现精准赋能高质量的教与学，并推动数据驱动的教育评价改革。智慧教育作为信息技术赋能的未来教育范式，强调通过人机协同作用优化教学过程，促进学习者的发展。其核心在于构建技术融合的</w:t>
      </w:r>
      <w:proofErr w:type="gramStart"/>
      <w:r w:rsidRPr="0047693F">
        <w:rPr>
          <w:rFonts w:asciiTheme="minorEastAsia" w:eastAsiaTheme="minorEastAsia" w:hAnsiTheme="minorEastAsia" w:hint="eastAsia"/>
          <w:color w:val="0D0D0D" w:themeColor="text1" w:themeTint="F2"/>
          <w:sz w:val="24"/>
          <w:szCs w:val="24"/>
        </w:rPr>
        <w:t>生态化学习</w:t>
      </w:r>
      <w:proofErr w:type="gramEnd"/>
      <w:r w:rsidRPr="0047693F">
        <w:rPr>
          <w:rFonts w:asciiTheme="minorEastAsia" w:eastAsiaTheme="minorEastAsia" w:hAnsiTheme="minorEastAsia" w:hint="eastAsia"/>
          <w:color w:val="0D0D0D" w:themeColor="text1" w:themeTint="F2"/>
          <w:sz w:val="24"/>
          <w:szCs w:val="24"/>
        </w:rPr>
        <w:t>环境，应用大数据、人工智能等新兴技术，实现精准、个性、优化、协同、思维、创造等原则。本报告旨在探讨智慧教育大数据技术的理论基础、实践应用及未来展望，以期为教育信息化2.0时代提供参考和指导。</w:t>
      </w:r>
    </w:p>
    <w:p w14:paraId="79C3BA11" w14:textId="77777777" w:rsidR="005E60E9" w:rsidRDefault="002D08CE" w:rsidP="00482AC8">
      <w:pPr>
        <w:pStyle w:val="2"/>
      </w:pPr>
      <w:bookmarkStart w:id="32" w:name="_Toc184399152"/>
      <w:r w:rsidRPr="005E60E9">
        <w:rPr>
          <w:rFonts w:hint="eastAsia"/>
        </w:rPr>
        <w:t>1.2</w:t>
      </w:r>
      <w:bookmarkStart w:id="33" w:name="OLE_LINK1"/>
      <w:r w:rsidR="00EC76A1" w:rsidRPr="005E60E9">
        <w:rPr>
          <w:rFonts w:hint="eastAsia"/>
        </w:rPr>
        <w:t>智慧教育的目的和范围</w:t>
      </w:r>
      <w:bookmarkEnd w:id="32"/>
      <w:bookmarkEnd w:id="33"/>
    </w:p>
    <w:p w14:paraId="422E9124" w14:textId="77777777" w:rsidR="005E60E9" w:rsidRPr="0047693F" w:rsidRDefault="00EC76A1" w:rsidP="005E60E9">
      <w:pPr>
        <w:pStyle w:val="24"/>
        <w:spacing w:before="120" w:line="300" w:lineRule="auto"/>
        <w:rPr>
          <w:rFonts w:asciiTheme="minorEastAsia" w:eastAsiaTheme="minorEastAsia" w:hAnsiTheme="minorEastAsia"/>
        </w:rPr>
      </w:pPr>
      <w:r w:rsidRPr="0047693F">
        <w:rPr>
          <w:rFonts w:asciiTheme="minorEastAsia" w:eastAsiaTheme="minorEastAsia" w:hAnsiTheme="minorEastAsia" w:hint="eastAsia"/>
          <w:sz w:val="24"/>
          <w:szCs w:val="24"/>
        </w:rPr>
        <w:t>本报告旨在系统分析智慧教育大数据技术的背景、意义、发展现状、关键技术、实践应用及未来趋势，重点探讨以下几方面：</w:t>
      </w:r>
    </w:p>
    <w:p w14:paraId="4B863944" w14:textId="559340BB" w:rsidR="00EC76A1" w:rsidRPr="0047693F" w:rsidRDefault="0047693F" w:rsidP="005E60E9">
      <w:pPr>
        <w:pStyle w:val="24"/>
        <w:spacing w:before="120" w:line="300" w:lineRule="auto"/>
        <w:rPr>
          <w:rFonts w:asciiTheme="minorEastAsia" w:eastAsiaTheme="minorEastAsia" w:hAnsiTheme="minorEastAsia"/>
        </w:rPr>
      </w:pPr>
      <w:r w:rsidRPr="0047693F">
        <w:rPr>
          <w:rFonts w:asciiTheme="minorEastAsia" w:eastAsiaTheme="minorEastAsia" w:hAnsiTheme="minorEastAsia" w:hint="eastAsia"/>
          <w:sz w:val="24"/>
          <w:szCs w:val="24"/>
        </w:rPr>
        <w:t>1.</w:t>
      </w:r>
      <w:r w:rsidR="00EC76A1" w:rsidRPr="0047693F">
        <w:rPr>
          <w:rFonts w:asciiTheme="minorEastAsia" w:eastAsiaTheme="minorEastAsia" w:hAnsiTheme="minorEastAsia" w:hint="eastAsia"/>
          <w:sz w:val="24"/>
          <w:szCs w:val="24"/>
        </w:rPr>
        <w:t>背景和意义：阐述智慧教育大数据技术的发展背景及其在教育领域中的重要性。</w:t>
      </w:r>
    </w:p>
    <w:p w14:paraId="7084C3FB" w14:textId="34535A10" w:rsidR="00EC76A1" w:rsidRPr="0047693F" w:rsidRDefault="0047693F"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2.</w:t>
      </w:r>
      <w:r w:rsidR="00EC76A1" w:rsidRPr="0047693F">
        <w:rPr>
          <w:rFonts w:asciiTheme="minorEastAsia" w:eastAsiaTheme="minorEastAsia" w:hAnsiTheme="minorEastAsia" w:hint="eastAsia"/>
          <w:sz w:val="24"/>
          <w:szCs w:val="24"/>
        </w:rPr>
        <w:t>智慧教育概述：介绍智慧教育的定义、发展历程及现状。</w:t>
      </w:r>
    </w:p>
    <w:p w14:paraId="305F6746" w14:textId="77CAE6E3" w:rsidR="00EC76A1" w:rsidRPr="0047693F" w:rsidRDefault="0047693F"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3.</w:t>
      </w:r>
      <w:r w:rsidR="00EC76A1" w:rsidRPr="0047693F">
        <w:rPr>
          <w:rFonts w:asciiTheme="minorEastAsia" w:eastAsiaTheme="minorEastAsia" w:hAnsiTheme="minorEastAsia" w:hint="eastAsia"/>
          <w:sz w:val="24"/>
          <w:szCs w:val="24"/>
        </w:rPr>
        <w:t>大数据技术基础：解析大数据的基本概念、技术架构及在教育中的应用。</w:t>
      </w:r>
    </w:p>
    <w:p w14:paraId="2C6EA2BD" w14:textId="5B8BD211" w:rsidR="00EC76A1" w:rsidRPr="0047693F" w:rsidRDefault="0047693F"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4.</w:t>
      </w:r>
      <w:r w:rsidR="00EC76A1" w:rsidRPr="0047693F">
        <w:rPr>
          <w:rFonts w:asciiTheme="minorEastAsia" w:eastAsiaTheme="minorEastAsia" w:hAnsiTheme="minorEastAsia" w:hint="eastAsia"/>
          <w:sz w:val="24"/>
          <w:szCs w:val="24"/>
        </w:rPr>
        <w:t>智慧教育大数据应用：探讨数据挖掘与学习分析在智慧教育中的具体应用。</w:t>
      </w:r>
    </w:p>
    <w:p w14:paraId="2B66060D" w14:textId="6F12382D" w:rsidR="00EC76A1" w:rsidRPr="0047693F" w:rsidRDefault="0047693F"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5.</w:t>
      </w:r>
      <w:r w:rsidR="00EC76A1" w:rsidRPr="0047693F">
        <w:rPr>
          <w:rFonts w:asciiTheme="minorEastAsia" w:eastAsiaTheme="minorEastAsia" w:hAnsiTheme="minorEastAsia" w:hint="eastAsia"/>
          <w:sz w:val="24"/>
          <w:szCs w:val="24"/>
        </w:rPr>
        <w:t>未来趋势：预测智慧教育大数据技术的未来发展及其对教育的影响。</w:t>
      </w:r>
    </w:p>
    <w:p w14:paraId="5F49105B" w14:textId="4EEE9F24" w:rsidR="00D474C7" w:rsidRPr="0047693F" w:rsidRDefault="0047693F"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6.</w:t>
      </w:r>
      <w:r w:rsidR="00EC76A1" w:rsidRPr="0047693F">
        <w:rPr>
          <w:rFonts w:asciiTheme="minorEastAsia" w:eastAsiaTheme="minorEastAsia" w:hAnsiTheme="minorEastAsia" w:hint="eastAsia"/>
          <w:sz w:val="24"/>
          <w:szCs w:val="24"/>
        </w:rPr>
        <w:t>结论与建议：总结报告主要内容，提出相应建议。</w:t>
      </w:r>
      <w:bookmarkStart w:id="34" w:name="_Toc182673752"/>
      <w:bookmarkStart w:id="35" w:name="_Toc397346368"/>
      <w:bookmarkStart w:id="36" w:name="_Toc394577494"/>
      <w:bookmarkStart w:id="37" w:name="_Toc394577282"/>
      <w:bookmarkEnd w:id="34"/>
      <w:bookmarkEnd w:id="35"/>
      <w:bookmarkEnd w:id="36"/>
      <w:bookmarkEnd w:id="37"/>
    </w:p>
    <w:p w14:paraId="454FBECA" w14:textId="77777777" w:rsidR="00EC56CE" w:rsidRPr="00482AC8" w:rsidRDefault="002D08CE" w:rsidP="00482AC8">
      <w:pPr>
        <w:pStyle w:val="1"/>
      </w:pPr>
      <w:bookmarkStart w:id="38" w:name="_Toc184399153"/>
      <w:r w:rsidRPr="00482AC8">
        <w:rPr>
          <w:rFonts w:hint="eastAsia"/>
        </w:rPr>
        <w:lastRenderedPageBreak/>
        <w:t>二</w:t>
      </w:r>
      <w:r w:rsidR="00EC56CE" w:rsidRPr="00482AC8">
        <w:rPr>
          <w:rFonts w:hint="eastAsia"/>
        </w:rPr>
        <w:t>、智慧教育概述</w:t>
      </w:r>
      <w:bookmarkEnd w:id="38"/>
    </w:p>
    <w:p w14:paraId="7EF5E4F0" w14:textId="77777777" w:rsidR="00EC56CE" w:rsidRPr="005E60E9" w:rsidRDefault="00EC56CE" w:rsidP="00482AC8">
      <w:pPr>
        <w:pStyle w:val="2"/>
      </w:pPr>
      <w:bookmarkStart w:id="39" w:name="_Toc184399154"/>
      <w:r w:rsidRPr="005E60E9">
        <w:rPr>
          <w:rFonts w:hint="eastAsia"/>
        </w:rPr>
        <w:t>2.1 智慧教育的定义</w:t>
      </w:r>
      <w:bookmarkEnd w:id="39"/>
    </w:p>
    <w:p w14:paraId="3CC5E98D" w14:textId="77777777" w:rsidR="00EC56CE" w:rsidRPr="005E60E9" w:rsidRDefault="00EC56CE" w:rsidP="005E60E9">
      <w:pPr>
        <w:pStyle w:val="1"/>
        <w:spacing w:line="300" w:lineRule="auto"/>
        <w:rPr>
          <w:rFonts w:asciiTheme="majorEastAsia" w:eastAsiaTheme="majorEastAsia" w:hAnsiTheme="majorEastAsia"/>
          <w:sz w:val="24"/>
          <w:szCs w:val="24"/>
        </w:rPr>
      </w:pPr>
      <w:bookmarkStart w:id="40" w:name="_Toc184398331"/>
      <w:bookmarkStart w:id="41" w:name="_Toc184399155"/>
      <w:r w:rsidRPr="005E60E9">
        <w:rPr>
          <w:rFonts w:asciiTheme="majorEastAsia" w:eastAsiaTheme="majorEastAsia" w:hAnsiTheme="majorEastAsia" w:hint="eastAsia"/>
          <w:sz w:val="24"/>
          <w:szCs w:val="24"/>
        </w:rPr>
        <w:t>智慧教育是利用现代信息技术，特别是大数据、人工智能、互联网等技术，构建智能化、个性化、精准化的教育体系。其核心理念是通过技术手段扩大教育资源的覆盖面，提升教学质量，实现学生的个性化发展和终身学习。</w:t>
      </w:r>
      <w:bookmarkEnd w:id="40"/>
      <w:bookmarkEnd w:id="41"/>
    </w:p>
    <w:p w14:paraId="0621D75E" w14:textId="77777777" w:rsidR="00EC56CE" w:rsidRPr="005E60E9" w:rsidRDefault="00EC56CE" w:rsidP="00482AC8">
      <w:pPr>
        <w:pStyle w:val="2"/>
      </w:pPr>
      <w:bookmarkStart w:id="42" w:name="_Toc184399156"/>
      <w:r w:rsidRPr="005E60E9">
        <w:rPr>
          <w:rFonts w:hint="eastAsia"/>
        </w:rPr>
        <w:t>2.2 发展历程和现状</w:t>
      </w:r>
      <w:bookmarkEnd w:id="42"/>
    </w:p>
    <w:p w14:paraId="1F1D48EB" w14:textId="77777777" w:rsidR="00EC56CE" w:rsidRPr="0047693F" w:rsidRDefault="00EC56CE" w:rsidP="005E60E9">
      <w:pPr>
        <w:pStyle w:val="1"/>
        <w:spacing w:line="300" w:lineRule="auto"/>
        <w:rPr>
          <w:rFonts w:asciiTheme="minorEastAsia" w:eastAsiaTheme="minorEastAsia" w:hAnsiTheme="minorEastAsia"/>
          <w:sz w:val="24"/>
          <w:szCs w:val="24"/>
        </w:rPr>
      </w:pPr>
      <w:bookmarkStart w:id="43" w:name="_Toc184398333"/>
      <w:bookmarkStart w:id="44" w:name="_Toc184399157"/>
      <w:r w:rsidRPr="0047693F">
        <w:rPr>
          <w:rFonts w:asciiTheme="minorEastAsia" w:eastAsiaTheme="minorEastAsia" w:hAnsiTheme="minorEastAsia" w:hint="eastAsia"/>
          <w:sz w:val="24"/>
          <w:szCs w:val="24"/>
        </w:rPr>
        <w:t>智慧教育的概念最早由IBM在2008年提出，随后在全球范围内得到广泛关注和应用。在中国，自《国家中长期教育改革和发展规划纲要（2010-2020年）》发布以来，智慧教育迎来了快速发展。2018年，教育部发布《教育信息化2.0行动计划》，提出要推动教育理念更新、模式变革、体系重构，推动教育数字化转型。近年来，中国在智慧教育基础设施建设方面取得显著成果。国家教育资源公共服务平台已覆盖各级各类教育，</w:t>
      </w:r>
      <w:proofErr w:type="gramStart"/>
      <w:r w:rsidRPr="0047693F">
        <w:rPr>
          <w:rFonts w:asciiTheme="minorEastAsia" w:eastAsiaTheme="minorEastAsia" w:hAnsiTheme="minorEastAsia" w:hint="eastAsia"/>
          <w:sz w:val="24"/>
          <w:szCs w:val="24"/>
        </w:rPr>
        <w:t>慕课建设</w:t>
      </w:r>
      <w:proofErr w:type="gramEnd"/>
      <w:r w:rsidRPr="0047693F">
        <w:rPr>
          <w:rFonts w:asciiTheme="minorEastAsia" w:eastAsiaTheme="minorEastAsia" w:hAnsiTheme="minorEastAsia" w:hint="eastAsia"/>
          <w:sz w:val="24"/>
          <w:szCs w:val="24"/>
        </w:rPr>
        <w:t>和应用规模成为世界第一。同时，通过实施“慕课西部行计划”，推动了优质教育资源向中西部地区和农村地区的辐射。</w:t>
      </w:r>
      <w:bookmarkEnd w:id="43"/>
      <w:bookmarkEnd w:id="44"/>
    </w:p>
    <w:p w14:paraId="540D27C4" w14:textId="41832282" w:rsidR="00EC56CE" w:rsidRPr="005E60E9" w:rsidRDefault="00EC56CE" w:rsidP="00482AC8">
      <w:pPr>
        <w:pStyle w:val="2"/>
      </w:pPr>
      <w:bookmarkStart w:id="45" w:name="_Toc184399158"/>
      <w:r w:rsidRPr="005E60E9">
        <w:rPr>
          <w:rFonts w:hint="eastAsia"/>
        </w:rPr>
        <w:t>2.3 主要技术和工具</w:t>
      </w:r>
      <w:bookmarkEnd w:id="45"/>
    </w:p>
    <w:p w14:paraId="2FC0F2B1" w14:textId="77777777" w:rsidR="003C1D0C" w:rsidRPr="0047693F" w:rsidRDefault="00EC56CE" w:rsidP="005E60E9">
      <w:pPr>
        <w:pStyle w:val="24"/>
        <w:spacing w:before="120" w:line="300" w:lineRule="auto"/>
        <w:rPr>
          <w:rFonts w:asciiTheme="minorEastAsia" w:eastAsiaTheme="minorEastAsia" w:hAnsiTheme="minorEastAsia"/>
          <w:sz w:val="24"/>
          <w:szCs w:val="24"/>
        </w:rPr>
      </w:pPr>
      <w:r w:rsidRPr="0047693F">
        <w:rPr>
          <w:rFonts w:asciiTheme="minorEastAsia" w:eastAsiaTheme="minorEastAsia" w:hAnsiTheme="minorEastAsia" w:hint="eastAsia"/>
          <w:sz w:val="24"/>
          <w:szCs w:val="24"/>
        </w:rPr>
        <w:t>智慧教育依托多种新兴技术，包括但不限于：大数据：用于收集、存储、分析和处理教育过程中产生的海量数据，支持教育决策和个性化学习。人工智能：应用于自适应学习系统、智能导师系统、智能评测等领域，提升教学和学习的效率。云计算：提供强大的计算能力和存储空间，支持大规模教育资源的共享和使用。物联网：在校园内部署传感器和智能设备，实现智能化管理和服务。虚拟现实：用于创建沉浸式学习环境，提高学生的学习兴趣和参与度。区块链：用于确保教育数据的安全性和不可篡改性，特别是在学历认证和学分银行等方面。</w:t>
      </w:r>
    </w:p>
    <w:p w14:paraId="77955DB6" w14:textId="77777777" w:rsidR="005E60E9" w:rsidRDefault="005E60E9" w:rsidP="003C1D0C">
      <w:pPr>
        <w:pStyle w:val="24"/>
        <w:spacing w:before="120"/>
      </w:pPr>
    </w:p>
    <w:p w14:paraId="21BFC12B" w14:textId="77777777" w:rsidR="005E60E9" w:rsidRDefault="005E60E9" w:rsidP="003C1D0C">
      <w:pPr>
        <w:pStyle w:val="24"/>
        <w:spacing w:before="120"/>
      </w:pPr>
    </w:p>
    <w:p w14:paraId="458B36EC" w14:textId="77777777" w:rsidR="005E60E9" w:rsidRDefault="005E60E9" w:rsidP="003C1D0C">
      <w:pPr>
        <w:pStyle w:val="24"/>
        <w:spacing w:before="120"/>
      </w:pPr>
    </w:p>
    <w:p w14:paraId="4C58B877" w14:textId="77777777" w:rsidR="005E60E9" w:rsidRDefault="005E60E9" w:rsidP="003C1D0C">
      <w:pPr>
        <w:pStyle w:val="24"/>
        <w:spacing w:before="120"/>
      </w:pPr>
    </w:p>
    <w:p w14:paraId="3E059FD2" w14:textId="77777777" w:rsidR="005E60E9" w:rsidRDefault="005E60E9" w:rsidP="003C1D0C">
      <w:pPr>
        <w:pStyle w:val="24"/>
        <w:spacing w:before="120"/>
      </w:pPr>
    </w:p>
    <w:p w14:paraId="64994940" w14:textId="6DB2B1CE" w:rsidR="003C1D0C" w:rsidRDefault="0047693F" w:rsidP="00482AC8">
      <w:pPr>
        <w:pStyle w:val="2"/>
      </w:pPr>
      <w:bookmarkStart w:id="46" w:name="_Toc184399159"/>
      <w:r>
        <w:rPr>
          <w:rFonts w:hint="eastAsia"/>
        </w:rPr>
        <w:lastRenderedPageBreak/>
        <w:t>三．</w:t>
      </w:r>
      <w:r w:rsidR="00EC56CE">
        <w:rPr>
          <w:rFonts w:hint="eastAsia"/>
        </w:rPr>
        <w:t>大数据技术基础</w:t>
      </w:r>
      <w:bookmarkEnd w:id="46"/>
    </w:p>
    <w:p w14:paraId="191EB425" w14:textId="77777777" w:rsidR="003C1D0C" w:rsidRDefault="00EC56CE" w:rsidP="00482AC8">
      <w:pPr>
        <w:pStyle w:val="3"/>
      </w:pPr>
      <w:bookmarkStart w:id="47" w:name="_Toc184399160"/>
      <w:r w:rsidRPr="00EC56CE">
        <w:rPr>
          <w:rFonts w:hint="eastAsia"/>
        </w:rPr>
        <w:t>3.1 大数据的概念和特征</w:t>
      </w:r>
      <w:bookmarkEnd w:id="47"/>
    </w:p>
    <w:p w14:paraId="261467FB" w14:textId="589065AF" w:rsidR="00EC56CE" w:rsidRPr="0047693F" w:rsidRDefault="00EC56CE" w:rsidP="003C1D0C">
      <w:pPr>
        <w:pStyle w:val="24"/>
        <w:spacing w:before="120"/>
        <w:rPr>
          <w:rFonts w:asciiTheme="minorEastAsia" w:eastAsiaTheme="minorEastAsia" w:hAnsiTheme="minorEastAsia"/>
        </w:rPr>
      </w:pPr>
      <w:r w:rsidRPr="0047693F">
        <w:rPr>
          <w:rFonts w:asciiTheme="minorEastAsia" w:eastAsiaTheme="minorEastAsia" w:hAnsiTheme="minorEastAsia" w:hint="eastAsia"/>
          <w:sz w:val="24"/>
          <w:szCs w:val="24"/>
        </w:rPr>
        <w:t>3.1.1 定义大数据是指体量巨大、类型多样、生成速度快的数据集合，传统的数据处理工具已经无法对其进行有效处理和分析。它不仅关注数据的数量，还重视数据的多样性、速度和价值密度。3.1.2 特征</w:t>
      </w:r>
    </w:p>
    <w:p w14:paraId="3672B2DF" w14:textId="77777777" w:rsidR="00EC56CE" w:rsidRPr="0047693F" w:rsidRDefault="00EC56CE" w:rsidP="005E60E9">
      <w:pPr>
        <w:pStyle w:val="1"/>
        <w:spacing w:line="300" w:lineRule="auto"/>
        <w:rPr>
          <w:rFonts w:asciiTheme="minorEastAsia" w:eastAsiaTheme="minorEastAsia" w:hAnsiTheme="minorEastAsia"/>
          <w:sz w:val="24"/>
          <w:szCs w:val="24"/>
        </w:rPr>
      </w:pPr>
      <w:bookmarkStart w:id="48" w:name="_Toc184399161"/>
      <w:r w:rsidRPr="0047693F">
        <w:rPr>
          <w:rFonts w:asciiTheme="minorEastAsia" w:eastAsiaTheme="minorEastAsia" w:hAnsiTheme="minorEastAsia" w:hint="eastAsia"/>
          <w:sz w:val="24"/>
          <w:szCs w:val="24"/>
        </w:rPr>
        <w:t>1.Volume（大量）：数据规模巨大，动辄达到PB级别甚至更高。</w:t>
      </w:r>
      <w:bookmarkEnd w:id="48"/>
    </w:p>
    <w:p w14:paraId="0D1D1FBB" w14:textId="77777777" w:rsidR="005E60E9" w:rsidRPr="005E60E9" w:rsidRDefault="00EC56CE" w:rsidP="005E60E9">
      <w:pPr>
        <w:pStyle w:val="1"/>
        <w:spacing w:line="300" w:lineRule="auto"/>
        <w:rPr>
          <w:rFonts w:asciiTheme="minorEastAsia" w:eastAsiaTheme="minorEastAsia" w:hAnsiTheme="minorEastAsia"/>
          <w:sz w:val="24"/>
          <w:szCs w:val="24"/>
        </w:rPr>
      </w:pPr>
      <w:bookmarkStart w:id="49" w:name="_Toc184399162"/>
      <w:r w:rsidRPr="0047693F">
        <w:rPr>
          <w:rFonts w:asciiTheme="minorEastAsia" w:eastAsiaTheme="minorEastAsia" w:hAnsiTheme="minorEastAsia" w:hint="eastAsia"/>
          <w:sz w:val="24"/>
          <w:szCs w:val="24"/>
        </w:rPr>
        <w:t>2. Variety（多样）：数据类</w:t>
      </w:r>
      <w:r w:rsidRPr="005E60E9">
        <w:rPr>
          <w:rFonts w:asciiTheme="minorEastAsia" w:eastAsiaTheme="minorEastAsia" w:hAnsiTheme="minorEastAsia" w:hint="eastAsia"/>
          <w:sz w:val="24"/>
          <w:szCs w:val="24"/>
        </w:rPr>
        <w:t>型丰富，既包括结构化数据，也包括半结构化和非结构化数据。</w:t>
      </w:r>
      <w:bookmarkEnd w:id="49"/>
    </w:p>
    <w:p w14:paraId="2A097BBD" w14:textId="36FC6E38" w:rsidR="00EC56CE" w:rsidRPr="005E60E9" w:rsidRDefault="00EC56CE" w:rsidP="005E60E9">
      <w:pPr>
        <w:pStyle w:val="1"/>
        <w:spacing w:line="300" w:lineRule="auto"/>
        <w:rPr>
          <w:rFonts w:asciiTheme="minorEastAsia" w:eastAsiaTheme="minorEastAsia" w:hAnsiTheme="minorEastAsia"/>
          <w:sz w:val="24"/>
          <w:szCs w:val="24"/>
        </w:rPr>
      </w:pPr>
      <w:bookmarkStart w:id="50" w:name="_Toc184399163"/>
      <w:r w:rsidRPr="005E60E9">
        <w:rPr>
          <w:rFonts w:asciiTheme="minorEastAsia" w:eastAsiaTheme="minorEastAsia" w:hAnsiTheme="minorEastAsia" w:hint="eastAsia"/>
          <w:sz w:val="24"/>
          <w:szCs w:val="24"/>
        </w:rPr>
        <w:t>3. Velocity（高速）：数据生成和传输的速度快，需要实时或近实时的处理。</w:t>
      </w:r>
      <w:bookmarkEnd w:id="50"/>
    </w:p>
    <w:p w14:paraId="6325B544" w14:textId="6944E170" w:rsidR="0005056F" w:rsidRPr="005E60E9" w:rsidRDefault="00EC56CE" w:rsidP="005E60E9">
      <w:pPr>
        <w:pStyle w:val="1"/>
        <w:spacing w:line="300" w:lineRule="auto"/>
        <w:rPr>
          <w:rFonts w:asciiTheme="minorEastAsia" w:eastAsiaTheme="minorEastAsia" w:hAnsiTheme="minorEastAsia"/>
          <w:sz w:val="24"/>
          <w:szCs w:val="24"/>
        </w:rPr>
      </w:pPr>
      <w:bookmarkStart w:id="51" w:name="_Toc184399164"/>
      <w:r w:rsidRPr="005E60E9">
        <w:rPr>
          <w:rFonts w:asciiTheme="minorEastAsia" w:eastAsiaTheme="minorEastAsia" w:hAnsiTheme="minorEastAsia" w:hint="eastAsia"/>
          <w:sz w:val="24"/>
          <w:szCs w:val="24"/>
        </w:rPr>
        <w:t>4. Value（价值）：数据本身蕴含巨大的潜在价值，但需要通过有效的分析才能将其转化为实际价值。</w:t>
      </w:r>
      <w:bookmarkEnd w:id="51"/>
    </w:p>
    <w:p w14:paraId="0441A1D3" w14:textId="77777777" w:rsidR="00EC56CE" w:rsidRPr="005E60E9" w:rsidRDefault="00EC56CE" w:rsidP="00482AC8">
      <w:pPr>
        <w:pStyle w:val="2"/>
      </w:pPr>
      <w:bookmarkStart w:id="52" w:name="_Toc184399165"/>
      <w:r w:rsidRPr="005E60E9">
        <w:rPr>
          <w:rFonts w:hint="eastAsia"/>
        </w:rPr>
        <w:t>3.2 大数据技术架构</w:t>
      </w:r>
      <w:bookmarkEnd w:id="52"/>
    </w:p>
    <w:p w14:paraId="19CEAD1E" w14:textId="092FA7B6" w:rsidR="00EC56CE" w:rsidRPr="005E60E9" w:rsidRDefault="00EC56CE" w:rsidP="00482AC8">
      <w:pPr>
        <w:pStyle w:val="3"/>
      </w:pPr>
      <w:bookmarkStart w:id="53" w:name="_Toc184399166"/>
      <w:r w:rsidRPr="005E60E9">
        <w:rPr>
          <w:rFonts w:hint="eastAsia"/>
        </w:rPr>
        <w:t>3.2.1 数据采集</w:t>
      </w:r>
      <w:bookmarkEnd w:id="53"/>
    </w:p>
    <w:p w14:paraId="3CB4FD9C" w14:textId="4D513F2D" w:rsidR="00EC56CE" w:rsidRPr="005E60E9" w:rsidRDefault="00EC56CE" w:rsidP="005E60E9">
      <w:pPr>
        <w:pStyle w:val="1"/>
        <w:spacing w:line="300" w:lineRule="auto"/>
        <w:rPr>
          <w:rStyle w:val="14"/>
          <w:rFonts w:asciiTheme="minorEastAsia" w:eastAsiaTheme="minorEastAsia" w:hAnsiTheme="minorEastAsia"/>
          <w:sz w:val="24"/>
          <w:szCs w:val="24"/>
        </w:rPr>
      </w:pPr>
      <w:bookmarkStart w:id="54" w:name="_Toc184398341"/>
      <w:bookmarkStart w:id="55" w:name="_Toc184399167"/>
      <w:r w:rsidRPr="005E60E9">
        <w:rPr>
          <w:rFonts w:asciiTheme="majorEastAsia" w:eastAsiaTheme="majorEastAsia" w:hAnsiTheme="majorEastAsia" w:hint="eastAsia"/>
          <w:sz w:val="24"/>
          <w:szCs w:val="24"/>
        </w:rPr>
        <w:t>数据采集是大数据处理链条的第一步。常用的数据采集方法包括：系统日志采集：如服务器日志、应用日志等。传感器数据采集：如物联网设备产生的数据。用户行为数据采集：如点击流、浏览历史等。常用的数据采集工具有</w:t>
      </w:r>
      <w:r w:rsidRPr="005E60E9">
        <w:rPr>
          <w:rStyle w:val="14"/>
          <w:rFonts w:asciiTheme="minorEastAsia" w:eastAsiaTheme="minorEastAsia" w:hAnsiTheme="minorEastAsia" w:hint="eastAsia"/>
          <w:sz w:val="24"/>
          <w:szCs w:val="24"/>
        </w:rPr>
        <w:t>Flume、Kafka、Logstash等。</w:t>
      </w:r>
      <w:bookmarkEnd w:id="54"/>
      <w:bookmarkEnd w:id="55"/>
    </w:p>
    <w:p w14:paraId="2693D676" w14:textId="77777777" w:rsidR="00EC56CE" w:rsidRPr="005E60E9" w:rsidRDefault="00EC56CE" w:rsidP="00482AC8">
      <w:pPr>
        <w:pStyle w:val="3"/>
      </w:pPr>
      <w:bookmarkStart w:id="56" w:name="_Toc184399168"/>
      <w:r w:rsidRPr="005E60E9">
        <w:rPr>
          <w:rFonts w:hint="eastAsia"/>
        </w:rPr>
        <w:t>3.2.2 数据存储</w:t>
      </w:r>
      <w:bookmarkEnd w:id="56"/>
    </w:p>
    <w:p w14:paraId="10973E64" w14:textId="77777777" w:rsidR="00EC56CE" w:rsidRPr="00EC56CE" w:rsidRDefault="00EC56CE" w:rsidP="00EC56CE">
      <w:pPr>
        <w:rPr>
          <w:rFonts w:asciiTheme="minorEastAsia" w:hAnsiTheme="minorEastAsia"/>
          <w:sz w:val="24"/>
          <w:szCs w:val="24"/>
        </w:rPr>
      </w:pPr>
    </w:p>
    <w:p w14:paraId="15414DC9" w14:textId="77777777" w:rsidR="00EC56CE" w:rsidRPr="00EC56CE" w:rsidRDefault="00EC56CE" w:rsidP="00EC56CE">
      <w:pPr>
        <w:rPr>
          <w:rFonts w:asciiTheme="minorEastAsia" w:hAnsiTheme="minorEastAsia"/>
          <w:sz w:val="24"/>
          <w:szCs w:val="24"/>
        </w:rPr>
      </w:pPr>
      <w:r w:rsidRPr="00EC56CE">
        <w:rPr>
          <w:rFonts w:asciiTheme="minorEastAsia" w:hAnsiTheme="minorEastAsia" w:hint="eastAsia"/>
          <w:sz w:val="24"/>
          <w:szCs w:val="24"/>
        </w:rPr>
        <w:t>大数据存储分为集中式存储和分布式存储两类。典型的存储系统包括：</w:t>
      </w:r>
    </w:p>
    <w:p w14:paraId="0FB8D42D" w14:textId="324FC4F8" w:rsidR="0005056F" w:rsidRDefault="00EC56CE" w:rsidP="00EC56CE">
      <w:pPr>
        <w:rPr>
          <w:rFonts w:asciiTheme="minorEastAsia" w:hAnsiTheme="minorEastAsia"/>
          <w:sz w:val="24"/>
          <w:szCs w:val="24"/>
        </w:rPr>
      </w:pPr>
      <w:r w:rsidRPr="00EC56CE">
        <w:rPr>
          <w:rFonts w:asciiTheme="minorEastAsia" w:hAnsiTheme="minorEastAsia" w:hint="eastAsia"/>
          <w:sz w:val="24"/>
          <w:szCs w:val="24"/>
        </w:rPr>
        <w:t>HDFS（Hadoop Distributed File System）：适用于大规模数据存储，提供高吞吐量的数据访问。NoSQL数据库：适合</w:t>
      </w:r>
      <w:proofErr w:type="gramStart"/>
      <w:r w:rsidRPr="00EC56CE">
        <w:rPr>
          <w:rFonts w:asciiTheme="minorEastAsia" w:hAnsiTheme="minorEastAsia" w:hint="eastAsia"/>
          <w:sz w:val="24"/>
          <w:szCs w:val="24"/>
        </w:rPr>
        <w:t>存储非</w:t>
      </w:r>
      <w:proofErr w:type="gramEnd"/>
      <w:r w:rsidRPr="00EC56CE">
        <w:rPr>
          <w:rFonts w:asciiTheme="minorEastAsia" w:hAnsiTheme="minorEastAsia" w:hint="eastAsia"/>
          <w:sz w:val="24"/>
          <w:szCs w:val="24"/>
        </w:rPr>
        <w:t>结构化或半结构化数据。数据仓库：用于大规模的数据查询和分析。云存储</w:t>
      </w:r>
      <w:r w:rsidR="00681753">
        <w:rPr>
          <w:rFonts w:asciiTheme="minorEastAsia" w:hAnsiTheme="minorEastAsia" w:hint="eastAsia"/>
          <w:sz w:val="24"/>
          <w:szCs w:val="24"/>
        </w:rPr>
        <w:t>：</w:t>
      </w:r>
      <w:r w:rsidRPr="00EC56CE">
        <w:rPr>
          <w:rFonts w:asciiTheme="minorEastAsia" w:hAnsiTheme="minorEastAsia" w:hint="eastAsia"/>
          <w:sz w:val="24"/>
          <w:szCs w:val="24"/>
        </w:rPr>
        <w:t>提供高扩展性和灵活性的数据存储服务。</w:t>
      </w:r>
    </w:p>
    <w:p w14:paraId="1607FFC4" w14:textId="77777777" w:rsidR="00681753" w:rsidRPr="00681753" w:rsidRDefault="00681753" w:rsidP="00681753">
      <w:pPr>
        <w:rPr>
          <w:rFonts w:asciiTheme="minorEastAsia" w:hAnsiTheme="minorEastAsia"/>
          <w:sz w:val="24"/>
          <w:szCs w:val="24"/>
        </w:rPr>
      </w:pPr>
      <w:r w:rsidRPr="00681753">
        <w:rPr>
          <w:rFonts w:asciiTheme="minorEastAsia" w:hAnsiTheme="minorEastAsia" w:hint="eastAsia"/>
          <w:sz w:val="24"/>
          <w:szCs w:val="24"/>
        </w:rPr>
        <w:t>3.2.3 数据处理</w:t>
      </w:r>
    </w:p>
    <w:p w14:paraId="30CD3609" w14:textId="77777777" w:rsidR="00681753" w:rsidRPr="00681753" w:rsidRDefault="00681753" w:rsidP="00681753">
      <w:pPr>
        <w:rPr>
          <w:rFonts w:asciiTheme="minorEastAsia" w:hAnsiTheme="minorEastAsia"/>
          <w:sz w:val="24"/>
          <w:szCs w:val="24"/>
        </w:rPr>
      </w:pPr>
      <w:r w:rsidRPr="00681753">
        <w:rPr>
          <w:rFonts w:asciiTheme="minorEastAsia" w:hAnsiTheme="minorEastAsia" w:hint="eastAsia"/>
          <w:sz w:val="24"/>
          <w:szCs w:val="24"/>
        </w:rPr>
        <w:t>数据处理包括批处理和</w:t>
      </w:r>
      <w:proofErr w:type="gramStart"/>
      <w:r w:rsidRPr="00681753">
        <w:rPr>
          <w:rFonts w:asciiTheme="minorEastAsia" w:hAnsiTheme="minorEastAsia" w:hint="eastAsia"/>
          <w:sz w:val="24"/>
          <w:szCs w:val="24"/>
        </w:rPr>
        <w:t>流处理</w:t>
      </w:r>
      <w:proofErr w:type="gramEnd"/>
      <w:r w:rsidRPr="00681753">
        <w:rPr>
          <w:rFonts w:asciiTheme="minorEastAsia" w:hAnsiTheme="minorEastAsia" w:hint="eastAsia"/>
          <w:sz w:val="24"/>
          <w:szCs w:val="24"/>
        </w:rPr>
        <w:t>两种方式。常用的处理框架和工具有：</w:t>
      </w:r>
    </w:p>
    <w:p w14:paraId="4B9EB409" w14:textId="25E1AEE9" w:rsidR="00681753" w:rsidRPr="00681753" w:rsidRDefault="00681753" w:rsidP="00681753">
      <w:pPr>
        <w:rPr>
          <w:rFonts w:asciiTheme="minorEastAsia" w:hAnsiTheme="minorEastAsia"/>
          <w:sz w:val="24"/>
          <w:szCs w:val="24"/>
        </w:rPr>
      </w:pPr>
      <w:r w:rsidRPr="00681753">
        <w:rPr>
          <w:rFonts w:asciiTheme="minorEastAsia" w:hAnsiTheme="minorEastAsia" w:hint="eastAsia"/>
          <w:sz w:val="24"/>
          <w:szCs w:val="24"/>
        </w:rPr>
        <w:t>Hadoop MapReduce：适用于大规模数据的批处理。</w:t>
      </w:r>
    </w:p>
    <w:p w14:paraId="226DA306" w14:textId="2DD50525" w:rsidR="00681753" w:rsidRPr="00681753" w:rsidRDefault="00681753" w:rsidP="00681753">
      <w:pPr>
        <w:rPr>
          <w:rFonts w:asciiTheme="minorEastAsia" w:hAnsiTheme="minorEastAsia"/>
          <w:sz w:val="24"/>
          <w:szCs w:val="24"/>
        </w:rPr>
      </w:pPr>
      <w:r w:rsidRPr="00681753">
        <w:rPr>
          <w:rFonts w:asciiTheme="minorEastAsia" w:hAnsiTheme="minorEastAsia" w:hint="eastAsia"/>
          <w:sz w:val="24"/>
          <w:szCs w:val="24"/>
        </w:rPr>
        <w:t>Spark：提供高效的内存计算和批处理能力，同时也支持流处理。</w:t>
      </w:r>
    </w:p>
    <w:p w14:paraId="35C9EF30" w14:textId="1DFE08EC" w:rsidR="00681753" w:rsidRPr="000E454F" w:rsidRDefault="00681753" w:rsidP="00681753">
      <w:pPr>
        <w:rPr>
          <w:rFonts w:asciiTheme="minorEastAsia" w:hAnsiTheme="minorEastAsia"/>
          <w:sz w:val="24"/>
          <w:szCs w:val="24"/>
        </w:rPr>
      </w:pPr>
      <w:r w:rsidRPr="00681753">
        <w:rPr>
          <w:rFonts w:asciiTheme="minorEastAsia" w:hAnsiTheme="minorEastAsia" w:hint="eastAsia"/>
          <w:sz w:val="24"/>
          <w:szCs w:val="24"/>
        </w:rPr>
        <w:t>Flink：专注于流处理，</w:t>
      </w:r>
      <w:proofErr w:type="gramStart"/>
      <w:r w:rsidRPr="00681753">
        <w:rPr>
          <w:rFonts w:asciiTheme="minorEastAsia" w:hAnsiTheme="minorEastAsia" w:hint="eastAsia"/>
          <w:sz w:val="24"/>
          <w:szCs w:val="24"/>
        </w:rPr>
        <w:t>延迟低</w:t>
      </w:r>
      <w:proofErr w:type="gramEnd"/>
      <w:r w:rsidRPr="00681753">
        <w:rPr>
          <w:rFonts w:asciiTheme="minorEastAsia" w:hAnsiTheme="minorEastAsia" w:hint="eastAsia"/>
          <w:sz w:val="24"/>
          <w:szCs w:val="24"/>
        </w:rPr>
        <w:t>且可扩展性强。</w:t>
      </w:r>
    </w:p>
    <w:p w14:paraId="793EC835" w14:textId="77777777" w:rsidR="005E60E9" w:rsidRDefault="005E60E9" w:rsidP="005E60E9">
      <w:pPr>
        <w:pStyle w:val="Default"/>
        <w:rPr>
          <w:rFonts w:ascii="黑体" w:eastAsia="黑体" w:hAnsi="黑体"/>
          <w:sz w:val="30"/>
          <w:szCs w:val="30"/>
        </w:rPr>
      </w:pPr>
    </w:p>
    <w:p w14:paraId="524A85A0" w14:textId="77777777" w:rsidR="005E60E9" w:rsidRDefault="005E60E9" w:rsidP="005E60E9">
      <w:pPr>
        <w:pStyle w:val="Default"/>
        <w:rPr>
          <w:rFonts w:ascii="黑体" w:eastAsia="黑体" w:hAnsi="黑体"/>
          <w:sz w:val="30"/>
          <w:szCs w:val="30"/>
        </w:rPr>
      </w:pPr>
    </w:p>
    <w:p w14:paraId="15235588" w14:textId="62D09CBA" w:rsidR="00681753" w:rsidRPr="005E60E9" w:rsidRDefault="0047693F" w:rsidP="00482AC8">
      <w:pPr>
        <w:pStyle w:val="1"/>
      </w:pPr>
      <w:bookmarkStart w:id="57" w:name="_Toc184399169"/>
      <w:r>
        <w:rPr>
          <w:rFonts w:hint="eastAsia"/>
        </w:rPr>
        <w:lastRenderedPageBreak/>
        <w:t>四．</w:t>
      </w:r>
      <w:r w:rsidR="00681753" w:rsidRPr="005E60E9">
        <w:rPr>
          <w:rFonts w:hint="eastAsia"/>
        </w:rPr>
        <w:t>智慧教育大数据应用</w:t>
      </w:r>
      <w:bookmarkEnd w:id="57"/>
    </w:p>
    <w:p w14:paraId="799E05C7" w14:textId="047D91E7" w:rsidR="00681753" w:rsidRPr="005E60E9" w:rsidRDefault="00681753" w:rsidP="00482AC8">
      <w:pPr>
        <w:pStyle w:val="2"/>
      </w:pPr>
      <w:bookmarkStart w:id="58" w:name="_Toc184399170"/>
      <w:r w:rsidRPr="005E60E9">
        <w:rPr>
          <w:rFonts w:hint="eastAsia"/>
        </w:rPr>
        <w:t>4.1 数据驱动的教学决策</w:t>
      </w:r>
      <w:bookmarkEnd w:id="58"/>
    </w:p>
    <w:p w14:paraId="35CB3A66" w14:textId="77777777" w:rsidR="00681753" w:rsidRDefault="00681753" w:rsidP="00681753">
      <w:pPr>
        <w:pStyle w:val="Default"/>
        <w:ind w:firstLineChars="200" w:firstLine="480"/>
      </w:pPr>
      <w:r>
        <w:rPr>
          <w:rFonts w:hint="eastAsia"/>
        </w:rPr>
        <w:t>数据驱动的教学决策通过分析和挖掘教育数据，帮助教育管理者和教师做出科学的决策。具体应用包括：</w:t>
      </w:r>
    </w:p>
    <w:p w14:paraId="508C3C50" w14:textId="43824783" w:rsidR="00681753" w:rsidRDefault="00681753" w:rsidP="00681753">
      <w:pPr>
        <w:pStyle w:val="Default"/>
        <w:ind w:firstLineChars="200" w:firstLine="480"/>
      </w:pPr>
      <w:r>
        <w:rPr>
          <w:rFonts w:hint="eastAsia"/>
        </w:rPr>
        <w:t>学生行为分析：通过分析学生的在线学习行为数据，如登录时间、访问频次、学习时长等，评估学生的学习参与度和兴趣点。</w:t>
      </w:r>
    </w:p>
    <w:p w14:paraId="2EF29A10" w14:textId="7150CAD5" w:rsidR="00681753" w:rsidRDefault="00681753" w:rsidP="00681753">
      <w:pPr>
        <w:pStyle w:val="Default"/>
        <w:ind w:firstLineChars="200" w:firstLine="480"/>
      </w:pPr>
      <w:r>
        <w:rPr>
          <w:rFonts w:hint="eastAsia"/>
        </w:rPr>
        <w:t>学业成绩预测：利用机器学习算法分析学生的考试成绩、作业完成情况及其他相关数据，预测学生的学业表现，及早发现可能面临学业风险的学生。</w:t>
      </w:r>
    </w:p>
    <w:p w14:paraId="222B0D2B" w14:textId="77FE496C" w:rsidR="000E454F" w:rsidRDefault="00681753" w:rsidP="00681753">
      <w:pPr>
        <w:pStyle w:val="Default"/>
        <w:ind w:firstLineChars="200" w:firstLine="480"/>
      </w:pPr>
      <w:r>
        <w:rPr>
          <w:rFonts w:hint="eastAsia"/>
        </w:rPr>
        <w:t>教学效果评估：通过大数据分析，对不同教学方法和教材的效果进行评估，为教学改进提供依据。例如，通过比较线上线下教学的效果，优化教学资源配置。</w:t>
      </w:r>
    </w:p>
    <w:p w14:paraId="189E4E9C" w14:textId="77777777" w:rsidR="000E454F" w:rsidRDefault="000E454F" w:rsidP="008E1CA4">
      <w:pPr>
        <w:pStyle w:val="Default"/>
        <w:ind w:firstLineChars="200" w:firstLine="480"/>
      </w:pPr>
    </w:p>
    <w:p w14:paraId="595D0365" w14:textId="77777777" w:rsidR="00681753" w:rsidRPr="005E60E9" w:rsidRDefault="00681753" w:rsidP="00482AC8">
      <w:pPr>
        <w:pStyle w:val="2"/>
      </w:pPr>
      <w:bookmarkStart w:id="59" w:name="_Toc184399171"/>
      <w:r w:rsidRPr="005E60E9">
        <w:rPr>
          <w:rFonts w:hint="eastAsia"/>
        </w:rPr>
        <w:t>4.2 个性化学习路径设计</w:t>
      </w:r>
      <w:bookmarkEnd w:id="59"/>
    </w:p>
    <w:p w14:paraId="338B9B05" w14:textId="6058158D" w:rsidR="00681753" w:rsidRPr="00681753" w:rsidRDefault="00681753" w:rsidP="005E60E9">
      <w:pPr>
        <w:pStyle w:val="1"/>
        <w:spacing w:line="300" w:lineRule="auto"/>
        <w:rPr>
          <w:rFonts w:asciiTheme="minorEastAsia" w:eastAsiaTheme="minorEastAsia" w:hAnsiTheme="minorEastAsia"/>
          <w:sz w:val="24"/>
          <w:szCs w:val="24"/>
        </w:rPr>
      </w:pPr>
      <w:bookmarkStart w:id="60" w:name="_Toc184398343"/>
      <w:bookmarkStart w:id="61" w:name="_Toc184399172"/>
      <w:r w:rsidRPr="00681753">
        <w:rPr>
          <w:rFonts w:asciiTheme="minorEastAsia" w:eastAsiaTheme="minorEastAsia" w:hAnsiTheme="minorEastAsia" w:hint="eastAsia"/>
          <w:sz w:val="24"/>
          <w:szCs w:val="24"/>
        </w:rPr>
        <w:t>个性化学习路径设计利用大数据和人工智能技术，根据每个学生的特点和需求，量身定制学习内容和进度。具体方法包括：学习推荐系统：基于学生的学科兴趣、学习历史和能力水平，推荐合适的课程和学习资源。常用的推荐算法包括协同过滤、内容推荐和混合推荐等。自适应学习系统：根据学生的学习表现实时调整学习内容和难度。例如，当系统检测到学生在某个知识点上存在困难时，自动提供更多的练习题和解释资料，直到学生掌握为止。智能辅导系统：通过自然语言处理技术，实现学生与系统的实时对话和互动，解答学生在学习过程中遇到的问题，提供个性化的学习指导。</w:t>
      </w:r>
      <w:bookmarkEnd w:id="60"/>
      <w:bookmarkEnd w:id="61"/>
    </w:p>
    <w:p w14:paraId="10EDC3C9" w14:textId="77777777" w:rsidR="00681753" w:rsidRPr="005E60E9" w:rsidRDefault="00681753" w:rsidP="00482AC8">
      <w:pPr>
        <w:pStyle w:val="2"/>
      </w:pPr>
      <w:bookmarkStart w:id="62" w:name="_Toc184399173"/>
      <w:r w:rsidRPr="005E60E9">
        <w:rPr>
          <w:rFonts w:hint="eastAsia"/>
        </w:rPr>
        <w:t>4.3 学习行为监测与分析</w:t>
      </w:r>
      <w:bookmarkEnd w:id="62"/>
    </w:p>
    <w:p w14:paraId="28EED73D" w14:textId="77777777" w:rsidR="00681753" w:rsidRPr="005E60E9" w:rsidRDefault="00681753" w:rsidP="005E60E9">
      <w:pPr>
        <w:spacing w:line="300" w:lineRule="auto"/>
        <w:ind w:firstLineChars="200" w:firstLine="480"/>
        <w:rPr>
          <w:rFonts w:asciiTheme="minorEastAsia" w:hAnsiTheme="minorEastAsia"/>
          <w:sz w:val="24"/>
          <w:szCs w:val="24"/>
        </w:rPr>
      </w:pPr>
      <w:r w:rsidRPr="005E60E9">
        <w:rPr>
          <w:rFonts w:asciiTheme="minorEastAsia" w:hAnsiTheme="minorEastAsia" w:hint="eastAsia"/>
          <w:sz w:val="24"/>
          <w:szCs w:val="24"/>
        </w:rPr>
        <w:t>学习行为监测与分析通过对学生在学习过程中的行为数据进行实时监控和分析，帮助教师了解学生的学习状态，及时进行调整和干预。具体应用包括：</w:t>
      </w:r>
    </w:p>
    <w:p w14:paraId="6DC3F721" w14:textId="4A6823F7" w:rsidR="00681753" w:rsidRPr="005E60E9" w:rsidRDefault="00681753" w:rsidP="005E60E9">
      <w:pPr>
        <w:spacing w:line="300" w:lineRule="auto"/>
        <w:ind w:firstLineChars="200" w:firstLine="480"/>
        <w:rPr>
          <w:rFonts w:asciiTheme="minorEastAsia" w:hAnsiTheme="minorEastAsia"/>
          <w:sz w:val="24"/>
          <w:szCs w:val="24"/>
        </w:rPr>
      </w:pPr>
      <w:r w:rsidRPr="005E60E9">
        <w:rPr>
          <w:rFonts w:asciiTheme="minorEastAsia" w:hAnsiTheme="minorEastAsia" w:hint="eastAsia"/>
          <w:sz w:val="24"/>
          <w:szCs w:val="24"/>
        </w:rPr>
        <w:t>点击分析：记录并分析学生在学习管理平台上的点击行为，了解学生的学习路径和习惯。例如，通过分析点击频率和停留时间，评估学生对不同课程内容的兴趣程度。</w:t>
      </w:r>
    </w:p>
    <w:p w14:paraId="11ECA121" w14:textId="255C8C66" w:rsidR="00681753" w:rsidRPr="005E60E9" w:rsidRDefault="00681753" w:rsidP="005E60E9">
      <w:pPr>
        <w:spacing w:line="300" w:lineRule="auto"/>
        <w:ind w:firstLineChars="200" w:firstLine="480"/>
        <w:rPr>
          <w:rFonts w:asciiTheme="minorEastAsia" w:hAnsiTheme="minorEastAsia"/>
          <w:sz w:val="24"/>
          <w:szCs w:val="24"/>
        </w:rPr>
      </w:pPr>
      <w:r w:rsidRPr="005E60E9">
        <w:rPr>
          <w:rFonts w:asciiTheme="minorEastAsia" w:hAnsiTheme="minorEastAsia" w:hint="eastAsia"/>
          <w:sz w:val="24"/>
          <w:szCs w:val="24"/>
        </w:rPr>
        <w:t>情绪识别：通过面部识别和语音分析技术，监测学生的情绪变化，判断学生的学习状态和压力水平。例如，当系统检测到学生出现疲劳或困惑时，自动调整学习任务或提醒学生休息。</w:t>
      </w:r>
    </w:p>
    <w:p w14:paraId="0C95319E" w14:textId="0F10BA7C" w:rsidR="002E554F" w:rsidRPr="005E60E9" w:rsidRDefault="00681753" w:rsidP="005E60E9">
      <w:pPr>
        <w:spacing w:line="300" w:lineRule="auto"/>
        <w:ind w:firstLineChars="200" w:firstLine="480"/>
        <w:rPr>
          <w:rFonts w:asciiTheme="minorEastAsia" w:hAnsiTheme="minorEastAsia"/>
          <w:sz w:val="24"/>
          <w:szCs w:val="24"/>
        </w:rPr>
      </w:pPr>
      <w:r w:rsidRPr="005E60E9">
        <w:rPr>
          <w:rFonts w:asciiTheme="minorEastAsia" w:hAnsiTheme="minorEastAsia" w:hint="eastAsia"/>
          <w:sz w:val="24"/>
          <w:szCs w:val="24"/>
        </w:rPr>
        <w:t>行为预警系统：建立学生异常行为预警机制，及时发现并通知教师进行干预。例如，当系统检测到学生长时间未登录或学习行为异常时，自动发送预警信息给相关教师。</w:t>
      </w:r>
    </w:p>
    <w:p w14:paraId="351281B0" w14:textId="77777777" w:rsidR="005E60E9" w:rsidRPr="005E60E9" w:rsidRDefault="005E60E9" w:rsidP="005E60E9">
      <w:pPr>
        <w:spacing w:line="300" w:lineRule="auto"/>
        <w:ind w:firstLineChars="200" w:firstLine="480"/>
        <w:rPr>
          <w:rFonts w:ascii="黑体" w:eastAsia="黑体" w:hAnsi="黑体"/>
          <w:sz w:val="24"/>
          <w:szCs w:val="24"/>
        </w:rPr>
      </w:pPr>
    </w:p>
    <w:p w14:paraId="4D8763F5" w14:textId="77777777" w:rsidR="005E60E9" w:rsidRDefault="005E60E9" w:rsidP="00681753">
      <w:pPr>
        <w:ind w:firstLineChars="200" w:firstLine="600"/>
        <w:rPr>
          <w:rFonts w:ascii="黑体" w:eastAsia="黑体" w:hAnsi="黑体"/>
          <w:sz w:val="30"/>
          <w:szCs w:val="30"/>
        </w:rPr>
      </w:pPr>
    </w:p>
    <w:p w14:paraId="07A1BEC4" w14:textId="77777777" w:rsidR="005E60E9" w:rsidRDefault="005E60E9" w:rsidP="00681753">
      <w:pPr>
        <w:ind w:firstLineChars="200" w:firstLine="600"/>
        <w:rPr>
          <w:rFonts w:ascii="黑体" w:eastAsia="黑体" w:hAnsi="黑体"/>
          <w:sz w:val="30"/>
          <w:szCs w:val="30"/>
        </w:rPr>
      </w:pPr>
    </w:p>
    <w:p w14:paraId="6159DD24" w14:textId="77777777" w:rsidR="005E60E9" w:rsidRDefault="005E60E9" w:rsidP="00681753">
      <w:pPr>
        <w:ind w:firstLineChars="200" w:firstLine="600"/>
        <w:rPr>
          <w:rFonts w:ascii="黑体" w:eastAsia="黑体" w:hAnsi="黑体"/>
          <w:sz w:val="30"/>
          <w:szCs w:val="30"/>
        </w:rPr>
      </w:pPr>
    </w:p>
    <w:p w14:paraId="51E70698" w14:textId="77777777" w:rsidR="005E60E9" w:rsidRDefault="005E60E9" w:rsidP="00681753">
      <w:pPr>
        <w:ind w:firstLineChars="200" w:firstLine="600"/>
        <w:rPr>
          <w:rFonts w:ascii="黑体" w:eastAsia="黑体" w:hAnsi="黑体"/>
          <w:sz w:val="30"/>
          <w:szCs w:val="30"/>
        </w:rPr>
      </w:pPr>
    </w:p>
    <w:p w14:paraId="04780756" w14:textId="251FE8A1" w:rsidR="003C1D0C" w:rsidRPr="005E60E9" w:rsidRDefault="0047693F" w:rsidP="00482AC8">
      <w:pPr>
        <w:pStyle w:val="1"/>
      </w:pPr>
      <w:bookmarkStart w:id="63" w:name="_Toc184399174"/>
      <w:r>
        <w:rPr>
          <w:rFonts w:hint="eastAsia"/>
        </w:rPr>
        <w:t>五．</w:t>
      </w:r>
      <w:r w:rsidRPr="005E60E9">
        <w:rPr>
          <w:rFonts w:hint="eastAsia"/>
        </w:rPr>
        <w:t>案例分析</w:t>
      </w:r>
      <w:bookmarkEnd w:id="63"/>
    </w:p>
    <w:p w14:paraId="1990EAAB" w14:textId="30213196" w:rsidR="00681753" w:rsidRPr="005E60E9" w:rsidRDefault="00681753" w:rsidP="00482AC8">
      <w:pPr>
        <w:pStyle w:val="2"/>
      </w:pPr>
      <w:bookmarkStart w:id="64" w:name="_Toc184399175"/>
      <w:r w:rsidRPr="005E60E9">
        <w:rPr>
          <w:rFonts w:hint="eastAsia"/>
        </w:rPr>
        <w:t>5.1 国内案例</w:t>
      </w:r>
      <w:bookmarkEnd w:id="64"/>
    </w:p>
    <w:p w14:paraId="514FB932" w14:textId="311B369E" w:rsidR="00681753" w:rsidRPr="002832E6" w:rsidRDefault="00681753" w:rsidP="00681753">
      <w:pPr>
        <w:ind w:firstLineChars="200" w:firstLine="560"/>
        <w:rPr>
          <w:rFonts w:asciiTheme="minorEastAsia" w:hAnsiTheme="minorEastAsia"/>
          <w:sz w:val="24"/>
          <w:szCs w:val="24"/>
        </w:rPr>
      </w:pPr>
      <w:r w:rsidRPr="005E60E9">
        <w:rPr>
          <w:rFonts w:ascii="黑体" w:eastAsia="黑体" w:hAnsi="黑体" w:hint="eastAsia"/>
          <w:sz w:val="28"/>
          <w:szCs w:val="28"/>
        </w:rPr>
        <w:t>5.1.1</w:t>
      </w:r>
      <w:r w:rsidRPr="00681753">
        <w:rPr>
          <w:rFonts w:asciiTheme="minorEastAsia" w:hAnsiTheme="minorEastAsia" w:hint="eastAsia"/>
          <w:sz w:val="28"/>
          <w:szCs w:val="28"/>
        </w:rPr>
        <w:t xml:space="preserve"> </w:t>
      </w:r>
      <w:r w:rsidRPr="002832E6">
        <w:rPr>
          <w:rFonts w:asciiTheme="minorEastAsia" w:hAnsiTheme="minorEastAsia" w:hint="eastAsia"/>
          <w:sz w:val="24"/>
          <w:szCs w:val="24"/>
        </w:rPr>
        <w:t>案例</w:t>
      </w:r>
      <w:proofErr w:type="gramStart"/>
      <w:r w:rsidRPr="002832E6">
        <w:rPr>
          <w:rFonts w:asciiTheme="minorEastAsia" w:hAnsiTheme="minorEastAsia" w:hint="eastAsia"/>
          <w:sz w:val="24"/>
          <w:szCs w:val="24"/>
        </w:rPr>
        <w:t>一</w:t>
      </w:r>
      <w:proofErr w:type="gramEnd"/>
      <w:r w:rsidRPr="002832E6">
        <w:rPr>
          <w:rFonts w:asciiTheme="minorEastAsia" w:hAnsiTheme="minorEastAsia" w:hint="eastAsia"/>
          <w:sz w:val="24"/>
          <w:szCs w:val="24"/>
        </w:rPr>
        <w:t>：浙江省丽水市的精准教学改革</w:t>
      </w:r>
    </w:p>
    <w:p w14:paraId="7A80A1FB" w14:textId="6D2AEA0A" w:rsidR="00681753" w:rsidRPr="002832E6" w:rsidRDefault="00681753" w:rsidP="00681753">
      <w:pPr>
        <w:ind w:firstLineChars="200" w:firstLine="480"/>
        <w:rPr>
          <w:rFonts w:asciiTheme="minorEastAsia" w:hAnsiTheme="minorEastAsia"/>
          <w:sz w:val="24"/>
          <w:szCs w:val="24"/>
        </w:rPr>
      </w:pPr>
      <w:r w:rsidRPr="002832E6">
        <w:rPr>
          <w:rFonts w:asciiTheme="minorEastAsia" w:hAnsiTheme="minorEastAsia" w:hint="eastAsia"/>
          <w:sz w:val="24"/>
          <w:szCs w:val="24"/>
        </w:rPr>
        <w:t>浙江省丽水市自2018年成为国家级“智慧教育示范区”以来，通过机制先行、教研驱动、等方式，探索出了一条“以通带边”、“小手拉大手”的智慧教育实践之路。丽水市构建了“以学习者为中心”的新型教学关系和普及缩短城乡教育差距的“新空间”。通过数据分析优化教学策略，提升了教学质量。此外，丽水市还在多所学校推广“精准教学四环节实践指导框架”，通过“以测辅学”模式，提高了教学针对性和有效性。截至目前，丽水市的智慧教育实践已推广至100所学校，基础教育阶段的智慧教育覆盖率达100%。</w:t>
      </w:r>
    </w:p>
    <w:p w14:paraId="429FD132" w14:textId="7C0B0923" w:rsidR="00681753" w:rsidRPr="002832E6" w:rsidRDefault="00681753" w:rsidP="00681753">
      <w:pPr>
        <w:ind w:firstLineChars="200" w:firstLine="560"/>
        <w:rPr>
          <w:rFonts w:asciiTheme="minorEastAsia" w:hAnsiTheme="minorEastAsia"/>
          <w:sz w:val="24"/>
          <w:szCs w:val="24"/>
        </w:rPr>
      </w:pPr>
      <w:r w:rsidRPr="005E60E9">
        <w:rPr>
          <w:rFonts w:ascii="黑体" w:eastAsia="黑体" w:hAnsi="黑体" w:hint="eastAsia"/>
          <w:sz w:val="28"/>
          <w:szCs w:val="28"/>
        </w:rPr>
        <w:t>5.1.2</w:t>
      </w:r>
      <w:r w:rsidRPr="00681753">
        <w:rPr>
          <w:rFonts w:asciiTheme="minorEastAsia" w:hAnsiTheme="minorEastAsia" w:hint="eastAsia"/>
          <w:sz w:val="28"/>
          <w:szCs w:val="28"/>
        </w:rPr>
        <w:t xml:space="preserve"> 案例二：</w:t>
      </w:r>
      <w:r w:rsidRPr="002832E6">
        <w:rPr>
          <w:rFonts w:asciiTheme="minorEastAsia" w:hAnsiTheme="minorEastAsia" w:hint="eastAsia"/>
          <w:sz w:val="24"/>
          <w:szCs w:val="24"/>
        </w:rPr>
        <w:t>昌乐一中的翻转课堂模式变革</w:t>
      </w:r>
    </w:p>
    <w:p w14:paraId="50EFD0F2" w14:textId="08293D24" w:rsidR="00681753" w:rsidRPr="002832E6" w:rsidRDefault="00681753" w:rsidP="00681753">
      <w:pPr>
        <w:ind w:firstLineChars="200" w:firstLine="480"/>
        <w:rPr>
          <w:rFonts w:asciiTheme="minorEastAsia" w:hAnsiTheme="minorEastAsia"/>
          <w:sz w:val="24"/>
          <w:szCs w:val="24"/>
        </w:rPr>
      </w:pPr>
      <w:r w:rsidRPr="002832E6">
        <w:rPr>
          <w:rFonts w:asciiTheme="minorEastAsia" w:hAnsiTheme="minorEastAsia" w:hint="eastAsia"/>
          <w:sz w:val="24"/>
          <w:szCs w:val="24"/>
        </w:rPr>
        <w:t>山东省昌乐一中进行了多科目规模化的翻转课堂模式变革，提炼出了具有校本特色的两段十环节教学方略和AB型新式课表。学校创设了集成互动平台</w:t>
      </w:r>
      <w:proofErr w:type="gramStart"/>
      <w:r w:rsidRPr="002832E6">
        <w:rPr>
          <w:rFonts w:asciiTheme="minorEastAsia" w:hAnsiTheme="minorEastAsia" w:hint="eastAsia"/>
          <w:sz w:val="24"/>
          <w:szCs w:val="24"/>
        </w:rPr>
        <w:t>和创客平台</w:t>
      </w:r>
      <w:proofErr w:type="gramEnd"/>
      <w:r w:rsidRPr="002832E6">
        <w:rPr>
          <w:rFonts w:asciiTheme="minorEastAsia" w:hAnsiTheme="minorEastAsia" w:hint="eastAsia"/>
          <w:sz w:val="24"/>
          <w:szCs w:val="24"/>
        </w:rPr>
        <w:t>的融合型智慧课堂环境，为学生的个性化学习和探究合作提供了有力支持。昌乐一中还通过数据分析平台，对学生的学习行为和学业表现进行全面监测和评估，为教师提供了丰富的教学反馈信息，促进了教学质量的提升。该校的改革经验表明，通过技术与教学的深度融合，可以有效促进教育质量的提升和学生个性化发展的目标实现。</w:t>
      </w:r>
    </w:p>
    <w:p w14:paraId="18342F05" w14:textId="3517DA23" w:rsidR="00681753" w:rsidRPr="00681753" w:rsidRDefault="00681753" w:rsidP="00681753">
      <w:pPr>
        <w:ind w:firstLineChars="200" w:firstLine="560"/>
        <w:rPr>
          <w:rFonts w:asciiTheme="minorEastAsia" w:hAnsiTheme="minorEastAsia"/>
          <w:sz w:val="28"/>
          <w:szCs w:val="28"/>
        </w:rPr>
      </w:pPr>
      <w:r w:rsidRPr="005E60E9">
        <w:rPr>
          <w:rFonts w:ascii="黑体" w:eastAsia="黑体" w:hAnsi="黑体" w:hint="eastAsia"/>
          <w:sz w:val="28"/>
          <w:szCs w:val="28"/>
        </w:rPr>
        <w:t>5.2</w:t>
      </w:r>
      <w:r w:rsidRPr="00681753">
        <w:rPr>
          <w:rFonts w:asciiTheme="minorEastAsia" w:hAnsiTheme="minorEastAsia" w:hint="eastAsia"/>
          <w:sz w:val="28"/>
          <w:szCs w:val="28"/>
        </w:rPr>
        <w:t xml:space="preserve"> 案例</w:t>
      </w:r>
      <w:r w:rsidR="000E6F68">
        <w:rPr>
          <w:rFonts w:asciiTheme="minorEastAsia" w:hAnsiTheme="minorEastAsia" w:hint="eastAsia"/>
          <w:sz w:val="28"/>
          <w:szCs w:val="28"/>
        </w:rPr>
        <w:t>三</w:t>
      </w:r>
      <w:r w:rsidRPr="00681753">
        <w:rPr>
          <w:rFonts w:asciiTheme="minorEastAsia" w:hAnsiTheme="minorEastAsia" w:hint="eastAsia"/>
          <w:sz w:val="28"/>
          <w:szCs w:val="28"/>
        </w:rPr>
        <w:t>：K12网校的虚拟学校模式</w:t>
      </w:r>
    </w:p>
    <w:p w14:paraId="609D7A35" w14:textId="77777777" w:rsidR="004155E5" w:rsidRPr="002832E6" w:rsidRDefault="00681753" w:rsidP="004155E5">
      <w:pPr>
        <w:rPr>
          <w:rFonts w:asciiTheme="minorEastAsia" w:hAnsiTheme="minorEastAsia"/>
          <w:sz w:val="24"/>
          <w:szCs w:val="24"/>
        </w:rPr>
      </w:pPr>
      <w:r w:rsidRPr="002832E6">
        <w:rPr>
          <w:rFonts w:asciiTheme="minorEastAsia" w:hAnsiTheme="minorEastAsia" w:hint="eastAsia"/>
          <w:sz w:val="24"/>
          <w:szCs w:val="24"/>
        </w:rPr>
        <w:t>K12网校是美国一家完全在线的公立特许学校，面向K-12年级学生提供免费在线教育服务。学校采用虚拟教室的形式进行授课，教师通过网络与学生进行实时互动。为了确保教学质量，K12网校将教师角色精细化并重构成优秀团队，包括专业教师、认知学家、课程设计师、互动设计师、内容设计师、软件设计师和</w:t>
      </w:r>
      <w:proofErr w:type="gramStart"/>
      <w:r w:rsidRPr="002832E6">
        <w:rPr>
          <w:rFonts w:asciiTheme="minorEastAsia" w:hAnsiTheme="minorEastAsia" w:hint="eastAsia"/>
          <w:sz w:val="24"/>
          <w:szCs w:val="24"/>
        </w:rPr>
        <w:t>质检师</w:t>
      </w:r>
      <w:proofErr w:type="gramEnd"/>
      <w:r w:rsidRPr="002832E6">
        <w:rPr>
          <w:rFonts w:asciiTheme="minorEastAsia" w:hAnsiTheme="minorEastAsia" w:hint="eastAsia"/>
          <w:sz w:val="24"/>
          <w:szCs w:val="24"/>
        </w:rPr>
        <w:t>等角色。此外，学校还邀请家长参与日常学习的组织与监管工作，</w:t>
      </w:r>
      <w:proofErr w:type="gramStart"/>
      <w:r w:rsidRPr="002832E6">
        <w:rPr>
          <w:rFonts w:asciiTheme="minorEastAsia" w:hAnsiTheme="minorEastAsia" w:hint="eastAsia"/>
          <w:sz w:val="24"/>
          <w:szCs w:val="24"/>
        </w:rPr>
        <w:t>形成家</w:t>
      </w:r>
      <w:proofErr w:type="gramEnd"/>
      <w:r w:rsidRPr="002832E6">
        <w:rPr>
          <w:rFonts w:asciiTheme="minorEastAsia" w:hAnsiTheme="minorEastAsia" w:hint="eastAsia"/>
          <w:sz w:val="24"/>
          <w:szCs w:val="24"/>
        </w:rPr>
        <w:t>校协同的教育模式。K12网校通过大数据技术对学生的学习行为进行分析，为每位学生提供个性化的学习路径规划和指导服务，确保每个学生都能获得高质量的教育体验。</w:t>
      </w:r>
    </w:p>
    <w:p w14:paraId="5BCD62AF" w14:textId="77777777" w:rsidR="005E60E9" w:rsidRDefault="005E60E9" w:rsidP="004155E5">
      <w:pPr>
        <w:rPr>
          <w:rFonts w:ascii="黑体" w:eastAsia="黑体" w:hAnsi="黑体"/>
          <w:sz w:val="30"/>
          <w:szCs w:val="30"/>
        </w:rPr>
      </w:pPr>
    </w:p>
    <w:p w14:paraId="19B0E231" w14:textId="77777777" w:rsidR="005E60E9" w:rsidRDefault="005E60E9" w:rsidP="004155E5">
      <w:pPr>
        <w:rPr>
          <w:rFonts w:ascii="黑体" w:eastAsia="黑体" w:hAnsi="黑体"/>
          <w:sz w:val="30"/>
          <w:szCs w:val="30"/>
        </w:rPr>
      </w:pPr>
    </w:p>
    <w:p w14:paraId="4AEDEFC7" w14:textId="77777777" w:rsidR="005E60E9" w:rsidRDefault="005E60E9" w:rsidP="004155E5">
      <w:pPr>
        <w:rPr>
          <w:rFonts w:ascii="黑体" w:eastAsia="黑体" w:hAnsi="黑体"/>
          <w:sz w:val="30"/>
          <w:szCs w:val="30"/>
        </w:rPr>
      </w:pPr>
    </w:p>
    <w:p w14:paraId="1CC5DF64" w14:textId="77777777" w:rsidR="005E60E9" w:rsidRDefault="005E60E9" w:rsidP="004155E5">
      <w:pPr>
        <w:rPr>
          <w:rFonts w:ascii="黑体" w:eastAsia="黑体" w:hAnsi="黑体"/>
          <w:sz w:val="30"/>
          <w:szCs w:val="30"/>
        </w:rPr>
      </w:pPr>
    </w:p>
    <w:p w14:paraId="1F97CA79" w14:textId="77777777" w:rsidR="005E60E9" w:rsidRDefault="005E60E9" w:rsidP="004155E5">
      <w:pPr>
        <w:rPr>
          <w:rFonts w:ascii="黑体" w:eastAsia="黑体" w:hAnsi="黑体"/>
          <w:sz w:val="30"/>
          <w:szCs w:val="30"/>
        </w:rPr>
      </w:pPr>
    </w:p>
    <w:p w14:paraId="211B4283" w14:textId="77777777" w:rsidR="005E60E9" w:rsidRDefault="005E60E9" w:rsidP="004155E5">
      <w:pPr>
        <w:rPr>
          <w:rFonts w:ascii="黑体" w:eastAsia="黑体" w:hAnsi="黑体"/>
          <w:sz w:val="30"/>
          <w:szCs w:val="30"/>
        </w:rPr>
      </w:pPr>
    </w:p>
    <w:p w14:paraId="1EC0CE86" w14:textId="77777777" w:rsidR="005E60E9" w:rsidRDefault="005E60E9" w:rsidP="004155E5">
      <w:pPr>
        <w:rPr>
          <w:rFonts w:ascii="黑体" w:eastAsia="黑体" w:hAnsi="黑体"/>
          <w:sz w:val="30"/>
          <w:szCs w:val="30"/>
        </w:rPr>
      </w:pPr>
    </w:p>
    <w:p w14:paraId="51A4789E" w14:textId="77777777" w:rsidR="002832E6" w:rsidRDefault="002832E6" w:rsidP="004155E5">
      <w:pPr>
        <w:rPr>
          <w:rFonts w:ascii="黑体" w:eastAsia="黑体" w:hAnsi="黑体"/>
          <w:sz w:val="30"/>
          <w:szCs w:val="30"/>
        </w:rPr>
      </w:pPr>
    </w:p>
    <w:p w14:paraId="74B73AF4" w14:textId="77777777" w:rsidR="002832E6" w:rsidRDefault="002832E6" w:rsidP="004155E5">
      <w:pPr>
        <w:rPr>
          <w:rFonts w:ascii="黑体" w:eastAsia="黑体" w:hAnsi="黑体"/>
          <w:sz w:val="30"/>
          <w:szCs w:val="30"/>
        </w:rPr>
      </w:pPr>
    </w:p>
    <w:p w14:paraId="083CDEA2" w14:textId="77777777" w:rsidR="002832E6" w:rsidRDefault="002832E6" w:rsidP="004155E5">
      <w:pPr>
        <w:rPr>
          <w:rFonts w:ascii="黑体" w:eastAsia="黑体" w:hAnsi="黑体"/>
          <w:sz w:val="30"/>
          <w:szCs w:val="30"/>
        </w:rPr>
      </w:pPr>
    </w:p>
    <w:p w14:paraId="00CA0BDF" w14:textId="77777777" w:rsidR="002832E6" w:rsidRDefault="002832E6" w:rsidP="004155E5">
      <w:pPr>
        <w:rPr>
          <w:rFonts w:ascii="黑体" w:eastAsia="黑体" w:hAnsi="黑体"/>
          <w:sz w:val="30"/>
          <w:szCs w:val="30"/>
        </w:rPr>
      </w:pPr>
    </w:p>
    <w:p w14:paraId="4DFF99A6" w14:textId="77777777" w:rsidR="002832E6" w:rsidRDefault="002832E6" w:rsidP="004155E5">
      <w:pPr>
        <w:rPr>
          <w:rFonts w:ascii="黑体" w:eastAsia="黑体" w:hAnsi="黑体"/>
          <w:sz w:val="30"/>
          <w:szCs w:val="30"/>
        </w:rPr>
      </w:pPr>
    </w:p>
    <w:p w14:paraId="290A1B7F" w14:textId="77777777" w:rsidR="002832E6" w:rsidRDefault="002832E6" w:rsidP="004155E5">
      <w:pPr>
        <w:rPr>
          <w:rFonts w:ascii="黑体" w:eastAsia="黑体" w:hAnsi="黑体"/>
          <w:sz w:val="30"/>
          <w:szCs w:val="30"/>
        </w:rPr>
      </w:pPr>
    </w:p>
    <w:p w14:paraId="22D609CE" w14:textId="4791AED3" w:rsidR="00681753" w:rsidRPr="004155E5" w:rsidRDefault="0047693F" w:rsidP="00482AC8">
      <w:pPr>
        <w:pStyle w:val="1"/>
        <w:rPr>
          <w:rFonts w:asciiTheme="minorEastAsia" w:hAnsiTheme="minorEastAsia"/>
          <w:sz w:val="28"/>
          <w:szCs w:val="28"/>
        </w:rPr>
      </w:pPr>
      <w:bookmarkStart w:id="65" w:name="_Toc184399176"/>
      <w:r>
        <w:rPr>
          <w:rFonts w:hint="eastAsia"/>
        </w:rPr>
        <w:t>六．</w:t>
      </w:r>
      <w:r w:rsidRPr="004155E5">
        <w:rPr>
          <w:rFonts w:hint="eastAsia"/>
        </w:rPr>
        <w:t>技术发展趋势</w:t>
      </w:r>
      <w:bookmarkEnd w:id="65"/>
    </w:p>
    <w:p w14:paraId="07846727" w14:textId="0295DB85" w:rsidR="00681753" w:rsidRPr="002832E6" w:rsidRDefault="00681753" w:rsidP="00482AC8">
      <w:pPr>
        <w:pStyle w:val="2"/>
      </w:pPr>
      <w:bookmarkStart w:id="66" w:name="_Toc184399177"/>
      <w:r w:rsidRPr="002832E6">
        <w:rPr>
          <w:rFonts w:hint="eastAsia"/>
        </w:rPr>
        <w:t>6.1.1 人工智能与大数据的深度融合</w:t>
      </w:r>
      <w:bookmarkEnd w:id="66"/>
    </w:p>
    <w:p w14:paraId="3E21E21B" w14:textId="7D75F07F" w:rsidR="00681753" w:rsidRPr="002832E6" w:rsidRDefault="00681753" w:rsidP="002832E6">
      <w:pPr>
        <w:spacing w:line="300" w:lineRule="auto"/>
        <w:rPr>
          <w:rFonts w:asciiTheme="minorEastAsia" w:hAnsiTheme="minorEastAsia"/>
          <w:sz w:val="24"/>
          <w:szCs w:val="24"/>
        </w:rPr>
      </w:pPr>
      <w:r w:rsidRPr="002832E6">
        <w:rPr>
          <w:rFonts w:asciiTheme="minorEastAsia" w:hAnsiTheme="minorEastAsia" w:hint="eastAsia"/>
          <w:sz w:val="24"/>
          <w:szCs w:val="24"/>
        </w:rPr>
        <w:t>随着人工智能技术的不断进步，AI与大数据将在智慧教育中实现更深层次的融合。AI可以通过大数据分析实现更加精准的教学诊断和学习推荐，提高教学效率和学习效果。例如，利用AI算法分析学生的学习行为数据，可以实时调整教学内容和难度，满足学生的个性化需求。此外，AI还可以帮助教师自动化处理大量的教学事务性工作，如作业批改、考勤管理等，让教师有更多时间专注于教学创新和与学生的互动。</w:t>
      </w:r>
    </w:p>
    <w:p w14:paraId="4B517E1F" w14:textId="43AF7B09" w:rsidR="000E6F68" w:rsidRPr="002832E6" w:rsidRDefault="000E6F68" w:rsidP="00482AC8">
      <w:pPr>
        <w:pStyle w:val="2"/>
      </w:pPr>
      <w:bookmarkStart w:id="67" w:name="_Toc184399178"/>
      <w:r w:rsidRPr="002832E6">
        <w:rPr>
          <w:rFonts w:hint="eastAsia"/>
        </w:rPr>
        <w:t>6.1.2 数据隐私与安全问题</w:t>
      </w:r>
      <w:bookmarkEnd w:id="67"/>
    </w:p>
    <w:p w14:paraId="0EB09D84" w14:textId="08D77F6F" w:rsidR="000E6F68" w:rsidRPr="002832E6" w:rsidRDefault="000E6F68" w:rsidP="002832E6">
      <w:pPr>
        <w:spacing w:line="300" w:lineRule="auto"/>
        <w:rPr>
          <w:rFonts w:asciiTheme="minorEastAsia" w:hAnsiTheme="minorEastAsia"/>
          <w:sz w:val="24"/>
          <w:szCs w:val="24"/>
        </w:rPr>
      </w:pPr>
      <w:r w:rsidRPr="002832E6">
        <w:rPr>
          <w:rFonts w:asciiTheme="minorEastAsia" w:hAnsiTheme="minorEastAsia" w:hint="eastAsia"/>
          <w:sz w:val="24"/>
          <w:szCs w:val="24"/>
        </w:rPr>
        <w:t>在智慧教育中，大量的学生个人信息和学习数据被收集和存储，如何保障这些数据的安全和隐私成为一个重要挑战。针对这一问题，可以采取以下对策：加强法律法规建设：制定和完善相关法律法规，明确数据使用的权限和范围，严惩违规行为。技术手段防护：采用加密、访问控制等技术手段保护数据安全；引入隐私保护技术，如差分隐私和联邦学习，确保用户隐私不被泄露。宣传教育：加强对学生和教师的数据隐私保护意识教育，提高大家对数据安全的重视程度。</w:t>
      </w:r>
    </w:p>
    <w:p w14:paraId="45E1D089" w14:textId="77777777" w:rsidR="005E60E9" w:rsidRDefault="005E60E9" w:rsidP="002E554F">
      <w:pPr>
        <w:pStyle w:val="1"/>
        <w:jc w:val="center"/>
      </w:pPr>
    </w:p>
    <w:p w14:paraId="3FD927B7" w14:textId="77777777" w:rsidR="002832E6" w:rsidRDefault="002832E6" w:rsidP="002E554F">
      <w:pPr>
        <w:pStyle w:val="1"/>
        <w:jc w:val="center"/>
      </w:pPr>
    </w:p>
    <w:p w14:paraId="0120F4AE" w14:textId="77777777" w:rsidR="002832E6" w:rsidRDefault="002832E6" w:rsidP="002E554F">
      <w:pPr>
        <w:pStyle w:val="1"/>
        <w:jc w:val="center"/>
      </w:pPr>
    </w:p>
    <w:p w14:paraId="7A127139" w14:textId="77777777" w:rsidR="002832E6" w:rsidRDefault="002832E6" w:rsidP="002E554F">
      <w:pPr>
        <w:pStyle w:val="1"/>
        <w:jc w:val="center"/>
      </w:pPr>
    </w:p>
    <w:p w14:paraId="68BFDEE4" w14:textId="77777777" w:rsidR="002832E6" w:rsidRDefault="002832E6" w:rsidP="002E554F">
      <w:pPr>
        <w:pStyle w:val="1"/>
        <w:jc w:val="center"/>
      </w:pPr>
    </w:p>
    <w:p w14:paraId="7FAB7947" w14:textId="77777777" w:rsidR="002832E6" w:rsidRDefault="002832E6" w:rsidP="002E554F">
      <w:pPr>
        <w:pStyle w:val="1"/>
        <w:jc w:val="center"/>
      </w:pPr>
    </w:p>
    <w:p w14:paraId="11C162A9" w14:textId="77777777" w:rsidR="002832E6" w:rsidRDefault="002832E6" w:rsidP="002E554F">
      <w:pPr>
        <w:pStyle w:val="1"/>
        <w:jc w:val="center"/>
      </w:pPr>
    </w:p>
    <w:p w14:paraId="721AD0C8" w14:textId="77777777" w:rsidR="002832E6" w:rsidRDefault="002832E6" w:rsidP="002E554F">
      <w:pPr>
        <w:pStyle w:val="1"/>
        <w:jc w:val="center"/>
      </w:pPr>
    </w:p>
    <w:p w14:paraId="6DD26AAF" w14:textId="77777777" w:rsidR="002832E6" w:rsidRDefault="002832E6" w:rsidP="002E554F">
      <w:pPr>
        <w:pStyle w:val="1"/>
        <w:jc w:val="center"/>
      </w:pPr>
    </w:p>
    <w:p w14:paraId="39D5AB8A" w14:textId="09C88CE9" w:rsidR="002E554F" w:rsidRPr="00482AC8" w:rsidRDefault="002E554F" w:rsidP="00482AC8">
      <w:pPr>
        <w:pStyle w:val="1"/>
      </w:pPr>
      <w:bookmarkStart w:id="68" w:name="_Toc184399179"/>
      <w:r w:rsidRPr="00482AC8">
        <w:rPr>
          <w:rFonts w:hint="eastAsia"/>
        </w:rPr>
        <w:t>参考文献</w:t>
      </w:r>
      <w:bookmarkEnd w:id="68"/>
    </w:p>
    <w:p w14:paraId="59B07F5F" w14:textId="2EFF2E5C" w:rsidR="000E454F" w:rsidRDefault="000E6F68" w:rsidP="002E554F">
      <w:pPr>
        <w:tabs>
          <w:tab w:val="left" w:pos="1113"/>
        </w:tabs>
      </w:pPr>
      <w:hyperlink r:id="rId22" w:history="1">
        <w:r w:rsidRPr="000E6F68">
          <w:rPr>
            <w:rStyle w:val="ae"/>
          </w:rPr>
          <w:t>https://www.baidu.com/link?url=0cNHFPJdYM33DSyTP-dvmFHVOggPJ-gonHYxHrW7oNbVIo8s5HlyZHYzfj4DGtXg&amp;wd=&amp;eqid=f6e0d4dd0023548e00000004673c8142</w:t>
        </w:r>
      </w:hyperlink>
    </w:p>
    <w:p w14:paraId="4EB02FCB" w14:textId="77777777" w:rsidR="000E6F68" w:rsidRDefault="000E6F68" w:rsidP="002E554F">
      <w:pPr>
        <w:tabs>
          <w:tab w:val="left" w:pos="1113"/>
        </w:tabs>
      </w:pPr>
    </w:p>
    <w:p w14:paraId="765E7FF6" w14:textId="2787B4C5" w:rsidR="000E6F68" w:rsidRDefault="000E6F68" w:rsidP="002E554F">
      <w:pPr>
        <w:tabs>
          <w:tab w:val="left" w:pos="1113"/>
        </w:tabs>
      </w:pPr>
      <w:hyperlink r:id="rId23" w:history="1">
        <w:r w:rsidRPr="00F93D21">
          <w:rPr>
            <w:rStyle w:val="ae"/>
            <w:rFonts w:hint="eastAsia"/>
          </w:rPr>
          <w:t>https://www.sohu.com/a166702088_498142</w:t>
        </w:r>
      </w:hyperlink>
    </w:p>
    <w:p w14:paraId="04F151D0" w14:textId="77777777" w:rsidR="000E6F68" w:rsidRDefault="000E6F68" w:rsidP="002E554F">
      <w:pPr>
        <w:tabs>
          <w:tab w:val="left" w:pos="1113"/>
        </w:tabs>
      </w:pPr>
    </w:p>
    <w:p w14:paraId="44C12FDB" w14:textId="67CC68AA" w:rsidR="000E6F68" w:rsidRPr="000E6F68" w:rsidRDefault="000E6F68" w:rsidP="002E554F">
      <w:pPr>
        <w:tabs>
          <w:tab w:val="left" w:pos="1113"/>
        </w:tabs>
      </w:pPr>
      <w:r w:rsidRPr="000E6F68">
        <w:t>https://www.zhihu.com/question/378357389</w:t>
      </w:r>
    </w:p>
    <w:sectPr w:rsidR="000E6F68" w:rsidRPr="000E6F68" w:rsidSect="00587DC8">
      <w:footerReference w:type="even" r:id="rId24"/>
      <w:footerReference w:type="default" r:id="rId25"/>
      <w:footerReference w:type="first" r:id="rId26"/>
      <w:pgSz w:w="11906" w:h="16838"/>
      <w:pgMar w:top="1985" w:right="1418" w:bottom="1418" w:left="1418" w:header="1418" w:footer="113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0C7E8" w14:textId="77777777" w:rsidR="00C449AF" w:rsidRDefault="00C449AF">
      <w:r>
        <w:separator/>
      </w:r>
    </w:p>
  </w:endnote>
  <w:endnote w:type="continuationSeparator" w:id="0">
    <w:p w14:paraId="125A50C2" w14:textId="77777777" w:rsidR="00C449AF" w:rsidRDefault="00C4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DC04A" w14:textId="77777777" w:rsidR="0047693F" w:rsidRDefault="0047693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0B06" w14:textId="77777777" w:rsidR="0047693F" w:rsidRDefault="0047693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6224F" w14:textId="77777777" w:rsidR="0047693F" w:rsidRDefault="0047693F">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41C32" w14:textId="77777777" w:rsidR="004E1E2B" w:rsidRDefault="002D08CE">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1</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AF480" w14:textId="75FEEF0C" w:rsidR="004E1E2B" w:rsidRDefault="002D08CE">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54399">
      <w:rPr>
        <w:rFonts w:ascii="宋体" w:hAnsi="宋体"/>
        <w:noProof/>
      </w:rPr>
      <w:t>I</w:t>
    </w:r>
    <w:r>
      <w:rPr>
        <w:rFonts w:ascii="宋体" w:hAnsi="宋体"/>
      </w:rPr>
      <w:fldChar w:fldCharType="end"/>
    </w:r>
    <w:r>
      <w:rPr>
        <w:rFonts w:ascii="宋体" w:hAnsi="宋体"/>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AB8B4" w14:textId="0E8965A2" w:rsidR="004E1E2B" w:rsidRDefault="002D08CE">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54399">
      <w:rPr>
        <w:rFonts w:ascii="宋体" w:hAnsi="宋体"/>
        <w:noProof/>
      </w:rPr>
      <w:t>II</w:t>
    </w:r>
    <w:r>
      <w:rPr>
        <w:rFonts w:ascii="宋体" w:hAnsi="宋体"/>
      </w:rPr>
      <w:fldChar w:fldCharType="end"/>
    </w:r>
    <w:r>
      <w:rPr>
        <w:rFonts w:ascii="宋体" w:hAnsi="宋体"/>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C8395" w14:textId="77777777" w:rsidR="004E1E2B" w:rsidRDefault="002D08CE">
    <w:pPr>
      <w:pStyle w:val="aa"/>
      <w:framePr w:wrap="around" w:vAnchor="text" w:hAnchor="margin" w:xAlign="center" w:y="1"/>
      <w:rPr>
        <w:rStyle w:val="ad"/>
      </w:rPr>
    </w:pPr>
    <w:r>
      <w:fldChar w:fldCharType="begin"/>
    </w:r>
    <w:r>
      <w:rPr>
        <w:rStyle w:val="ad"/>
      </w:rPr>
      <w:instrText xml:space="preserve">PAGE  </w:instrText>
    </w:r>
    <w:r>
      <w:fldChar w:fldCharType="separate"/>
    </w:r>
    <w:r>
      <w:rPr>
        <w:rStyle w:val="ad"/>
      </w:rPr>
      <w:t>1</w:t>
    </w:r>
    <w:r>
      <w:fldChar w:fldCharType="end"/>
    </w:r>
  </w:p>
  <w:p w14:paraId="6680B0F6" w14:textId="77777777" w:rsidR="004E1E2B" w:rsidRDefault="004E1E2B">
    <w:pPr>
      <w:pStyle w:val="a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1DAC9" w14:textId="1A45C9E6" w:rsidR="004E1E2B" w:rsidRDefault="002D08CE">
    <w:pPr>
      <w:pStyle w:val="aa"/>
      <w:framePr w:wrap="around" w:vAnchor="text" w:hAnchor="margin" w:xAlign="center" w:y="1"/>
      <w:rPr>
        <w:rStyle w:val="ad"/>
      </w:rPr>
    </w:pPr>
    <w:r>
      <w:rPr>
        <w:rStyle w:val="ad"/>
        <w:rFonts w:hint="eastAsia"/>
      </w:rPr>
      <w:t>·</w:t>
    </w:r>
    <w:r>
      <w:fldChar w:fldCharType="begin"/>
    </w:r>
    <w:r>
      <w:rPr>
        <w:rStyle w:val="ad"/>
      </w:rPr>
      <w:instrText xml:space="preserve">PAGE  </w:instrText>
    </w:r>
    <w:r>
      <w:fldChar w:fldCharType="separate"/>
    </w:r>
    <w:r w:rsidR="00654399">
      <w:rPr>
        <w:rStyle w:val="ad"/>
        <w:noProof/>
      </w:rPr>
      <w:t>2</w:t>
    </w:r>
    <w:r>
      <w:fldChar w:fldCharType="end"/>
    </w:r>
    <w:r>
      <w:rPr>
        <w:rStyle w:val="ad"/>
        <w:rFonts w:hint="eastAsia"/>
      </w:rPr>
      <w:t>·</w:t>
    </w:r>
  </w:p>
  <w:p w14:paraId="78632E74" w14:textId="77777777" w:rsidR="004E1E2B" w:rsidRDefault="004E1E2B">
    <w:pPr>
      <w:pStyle w:val="a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D7A84" w14:textId="0033BD17" w:rsidR="004E1E2B" w:rsidRDefault="004E1E2B">
    <w:pPr>
      <w:pStyle w:val="aa"/>
      <w:framePr w:wrap="around" w:vAnchor="text" w:hAnchor="margin" w:xAlign="center" w:y="1"/>
      <w:rPr>
        <w:rStyle w:val="ad"/>
      </w:rPr>
    </w:pPr>
  </w:p>
  <w:p w14:paraId="6B41BB5E" w14:textId="77777777" w:rsidR="004E1E2B" w:rsidRDefault="004E1E2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E2F03" w14:textId="77777777" w:rsidR="00C449AF" w:rsidRDefault="00C449AF">
      <w:r>
        <w:separator/>
      </w:r>
    </w:p>
  </w:footnote>
  <w:footnote w:type="continuationSeparator" w:id="0">
    <w:p w14:paraId="2B9DF603" w14:textId="77777777" w:rsidR="00C449AF" w:rsidRDefault="00C4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2094" w14:textId="77777777" w:rsidR="0047693F" w:rsidRDefault="0047693F">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CA085" w14:textId="77777777" w:rsidR="004E1E2B" w:rsidRDefault="002D08CE">
    <w:r>
      <w:t>SJQU-QR-JW-149(A</w:t>
    </w:r>
    <w:r>
      <w:rPr>
        <w:rFonts w:hint="eastAsia"/>
      </w:rPr>
      <w:t>1</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F2167" w14:textId="0C2843B7" w:rsidR="00C158CC" w:rsidRDefault="00C158CC" w:rsidP="00C158CC">
    <w:r>
      <w:t>SJQU-QR-JW-149(A</w:t>
    </w:r>
    <w:r>
      <w:rPr>
        <w:rFonts w:hint="eastAsia"/>
      </w:rPr>
      <w:t>1</w:t>
    </w:r>
    <w:r>
      <w:t>)</w:t>
    </w:r>
  </w:p>
  <w:p w14:paraId="4AD13E50" w14:textId="77777777" w:rsidR="00C158CC" w:rsidRPr="00C158CC" w:rsidRDefault="00C158CC" w:rsidP="00C158CC">
    <w:pPr>
      <w:spacing w:line="300" w:lineRule="auto"/>
      <w:jc w:val="center"/>
      <w:rPr>
        <w:rFonts w:ascii="Times New Roman" w:eastAsiaTheme="majorEastAsia" w:hAnsi="Times New Roman" w:cs="Times New Roman"/>
        <w:szCs w:val="21"/>
      </w:rPr>
    </w:pPr>
    <w:r w:rsidRPr="00C158CC">
      <w:rPr>
        <w:rFonts w:ascii="Times New Roman" w:eastAsiaTheme="majorEastAsia" w:hAnsi="Times New Roman" w:cs="Times New Roman" w:hint="eastAsia"/>
        <w:szCs w:val="21"/>
      </w:rPr>
      <w:t>智慧教育大数据技术</w:t>
    </w:r>
  </w:p>
  <w:p w14:paraId="01983BCB" w14:textId="77777777" w:rsidR="00C158CC" w:rsidRDefault="00C158CC">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B0B07" w14:textId="77777777" w:rsidR="004E1E2B" w:rsidRDefault="002D08CE">
    <w:r>
      <w:t>SJQU-QR-JW-149(A</w:t>
    </w:r>
    <w:r>
      <w:rPr>
        <w:rFonts w:hint="eastAsia"/>
      </w:rPr>
      <w:t>1</w:t>
    </w:r>
    <w:r>
      <w:t>)</w:t>
    </w:r>
  </w:p>
  <w:p w14:paraId="05530874" w14:textId="26F1E8C8" w:rsidR="004E1E2B" w:rsidRPr="002615B6" w:rsidRDefault="002615B6" w:rsidP="002615B6">
    <w:pPr>
      <w:jc w:val="center"/>
      <w:rPr>
        <w:rFonts w:asciiTheme="majorEastAsia" w:eastAsiaTheme="majorEastAsia" w:hAnsiTheme="majorEastAsia"/>
      </w:rPr>
    </w:pPr>
    <w:r w:rsidRPr="002615B6">
      <w:rPr>
        <w:rFonts w:asciiTheme="majorEastAsia" w:eastAsiaTheme="majorEastAsia" w:hAnsiTheme="majorEastAsia" w:hint="eastAsia"/>
      </w:rPr>
      <w:t>无人机关键技术与应用分析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B95A6" w14:textId="77777777" w:rsidR="004E1E2B" w:rsidRDefault="002D08CE">
    <w:pPr>
      <w:pStyle w:val="ab"/>
    </w:pPr>
    <w:r>
      <w:rPr>
        <w:rFonts w:hint="eastAsia"/>
      </w:rPr>
      <w:t>上海建桥学院本科毕业设计（论文）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5BA64" w14:textId="77777777" w:rsidR="004E1E2B" w:rsidRDefault="002D08CE">
    <w:r>
      <w:t>SJQU-QR-JW-149(A</w:t>
    </w:r>
    <w:r>
      <w:rPr>
        <w:rFonts w:hint="eastAsia"/>
      </w:rPr>
      <w:t>1</w:t>
    </w:r>
    <w:r>
      <w:t>)</w:t>
    </w:r>
  </w:p>
  <w:p w14:paraId="511C98F2" w14:textId="6587E6F3" w:rsidR="004E1E2B" w:rsidRPr="00C158CC" w:rsidRDefault="003C1D0C" w:rsidP="00F26E4B">
    <w:pPr>
      <w:spacing w:line="300" w:lineRule="auto"/>
      <w:jc w:val="center"/>
      <w:rPr>
        <w:rFonts w:ascii="Times New Roman" w:eastAsiaTheme="majorEastAsia" w:hAnsi="Times New Roman" w:cs="Times New Roman"/>
        <w:szCs w:val="21"/>
      </w:rPr>
    </w:pPr>
    <w:r w:rsidRPr="00C158CC">
      <w:rPr>
        <w:rFonts w:ascii="Times New Roman" w:eastAsiaTheme="majorEastAsia" w:hAnsi="Times New Roman" w:cs="Times New Roman" w:hint="eastAsia"/>
        <w:szCs w:val="21"/>
      </w:rPr>
      <w:t>智慧教育大数据技术</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rson w15:author="信宇 钱">
    <w15:presenceInfo w15:providerId="Windows Live" w15:userId="42df1f0c70dc5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ZmNzYxMGQwNTQ2ODNhMTZmOGQ3YzE4N2ZhNjZkMDIifQ=="/>
  </w:docVars>
  <w:rsids>
    <w:rsidRoot w:val="00EF39AE"/>
    <w:rsid w:val="0005056F"/>
    <w:rsid w:val="000764C9"/>
    <w:rsid w:val="00080783"/>
    <w:rsid w:val="000E454F"/>
    <w:rsid w:val="000E6F68"/>
    <w:rsid w:val="00104664"/>
    <w:rsid w:val="00146840"/>
    <w:rsid w:val="001822EA"/>
    <w:rsid w:val="001C1412"/>
    <w:rsid w:val="001D6DBD"/>
    <w:rsid w:val="00237233"/>
    <w:rsid w:val="002615B6"/>
    <w:rsid w:val="00265EB5"/>
    <w:rsid w:val="002702CA"/>
    <w:rsid w:val="002832E6"/>
    <w:rsid w:val="002A490D"/>
    <w:rsid w:val="002D08CE"/>
    <w:rsid w:val="002E554F"/>
    <w:rsid w:val="0036703B"/>
    <w:rsid w:val="003B36B3"/>
    <w:rsid w:val="003C1D0C"/>
    <w:rsid w:val="004155E5"/>
    <w:rsid w:val="00462B60"/>
    <w:rsid w:val="0047693F"/>
    <w:rsid w:val="00482AC8"/>
    <w:rsid w:val="004E1E2B"/>
    <w:rsid w:val="004F42E6"/>
    <w:rsid w:val="00547F9F"/>
    <w:rsid w:val="00587DC8"/>
    <w:rsid w:val="0059438C"/>
    <w:rsid w:val="005B7F03"/>
    <w:rsid w:val="005C5813"/>
    <w:rsid w:val="005D749C"/>
    <w:rsid w:val="005E60E9"/>
    <w:rsid w:val="005E7013"/>
    <w:rsid w:val="005F2746"/>
    <w:rsid w:val="00644528"/>
    <w:rsid w:val="00654399"/>
    <w:rsid w:val="00663540"/>
    <w:rsid w:val="00681753"/>
    <w:rsid w:val="006947A1"/>
    <w:rsid w:val="006F481B"/>
    <w:rsid w:val="007152C2"/>
    <w:rsid w:val="00724AEE"/>
    <w:rsid w:val="00732DBA"/>
    <w:rsid w:val="007F147D"/>
    <w:rsid w:val="007F545F"/>
    <w:rsid w:val="007F5A74"/>
    <w:rsid w:val="008737BA"/>
    <w:rsid w:val="008767DA"/>
    <w:rsid w:val="008D2C4C"/>
    <w:rsid w:val="008E1CA4"/>
    <w:rsid w:val="008E26F1"/>
    <w:rsid w:val="00903E40"/>
    <w:rsid w:val="0090537E"/>
    <w:rsid w:val="009E77BC"/>
    <w:rsid w:val="009E78FF"/>
    <w:rsid w:val="00A43C7A"/>
    <w:rsid w:val="00A907EF"/>
    <w:rsid w:val="00A92BF7"/>
    <w:rsid w:val="00B16A79"/>
    <w:rsid w:val="00B413F3"/>
    <w:rsid w:val="00B667FF"/>
    <w:rsid w:val="00B82B11"/>
    <w:rsid w:val="00B977E1"/>
    <w:rsid w:val="00BB3A71"/>
    <w:rsid w:val="00BE1D1D"/>
    <w:rsid w:val="00BE6CCA"/>
    <w:rsid w:val="00C158CC"/>
    <w:rsid w:val="00C449AF"/>
    <w:rsid w:val="00CA6EEE"/>
    <w:rsid w:val="00CC0DDB"/>
    <w:rsid w:val="00CE4F58"/>
    <w:rsid w:val="00D11329"/>
    <w:rsid w:val="00D474C7"/>
    <w:rsid w:val="00E3079D"/>
    <w:rsid w:val="00EA674C"/>
    <w:rsid w:val="00EB1561"/>
    <w:rsid w:val="00EC41F4"/>
    <w:rsid w:val="00EC56CE"/>
    <w:rsid w:val="00EC76A1"/>
    <w:rsid w:val="00EE6F4E"/>
    <w:rsid w:val="00EF39AE"/>
    <w:rsid w:val="00F03E11"/>
    <w:rsid w:val="00F26E4B"/>
    <w:rsid w:val="00F74529"/>
    <w:rsid w:val="00F76860"/>
    <w:rsid w:val="00F97C7A"/>
    <w:rsid w:val="00FD5291"/>
    <w:rsid w:val="00FF2733"/>
    <w:rsid w:val="3A35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673AEAF"/>
  <w15:docId w15:val="{6B76F2F7-8912-4B2C-BB30-57FA2D3E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semiHidden="1" w:unhideWhenUsed="1"/>
    <w:lsdException w:name="annotation text" w:unhideWhenUsed="1"/>
    <w:lsdException w:name="header" w:uiPriority="0" w:qFormat="1"/>
    <w:lsdException w:name="footer"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uiPriority="0" w:qFormat="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1"/>
    <w:qFormat/>
    <w:pPr>
      <w:keepNext/>
      <w:keepLines/>
      <w:spacing w:after="220" w:line="360" w:lineRule="auto"/>
      <w:jc w:val="left"/>
      <w:outlineLvl w:val="0"/>
    </w:pPr>
    <w:rPr>
      <w:rFonts w:ascii="黑体" w:eastAsia="黑体" w:hAnsi="Times New Roman" w:cs="Times New Roman"/>
      <w:bCs/>
      <w:kern w:val="44"/>
      <w:sz w:val="30"/>
      <w:szCs w:val="30"/>
      <w:lang w:val="zh-CN"/>
    </w:rPr>
  </w:style>
  <w:style w:type="paragraph" w:styleId="2">
    <w:name w:val="heading 2"/>
    <w:basedOn w:val="a"/>
    <w:link w:val="21"/>
    <w:qFormat/>
    <w:pPr>
      <w:keepNext/>
      <w:keepLines/>
      <w:spacing w:beforeLines="50" w:before="120" w:line="360" w:lineRule="auto"/>
      <w:outlineLvl w:val="1"/>
    </w:pPr>
    <w:rPr>
      <w:rFonts w:ascii="黑体" w:eastAsia="黑体" w:hAnsi="Arial" w:cs="Times New Roman"/>
      <w:bCs/>
      <w:sz w:val="28"/>
      <w:szCs w:val="28"/>
      <w:lang w:val="zh-CN"/>
    </w:rPr>
  </w:style>
  <w:style w:type="paragraph" w:styleId="3">
    <w:name w:val="heading 3"/>
    <w:basedOn w:val="a"/>
    <w:link w:val="31"/>
    <w:qFormat/>
    <w:pPr>
      <w:keepNext/>
      <w:keepLines/>
      <w:spacing w:beforeLines="50" w:before="120" w:line="360" w:lineRule="auto"/>
      <w:outlineLvl w:val="2"/>
    </w:pPr>
    <w:rPr>
      <w:rFonts w:ascii="黑体" w:eastAsia="黑体" w:hAnsi="Times New Roman" w:cs="Times New Roman"/>
      <w:bCs/>
      <w:sz w:val="24"/>
      <w:szCs w:val="24"/>
      <w:lang w:val="zh-CN"/>
    </w:rPr>
  </w:style>
  <w:style w:type="paragraph" w:styleId="4">
    <w:name w:val="heading 4"/>
    <w:basedOn w:val="a"/>
    <w:link w:val="41"/>
    <w:qFormat/>
    <w:pPr>
      <w:keepNext/>
      <w:keepLines/>
      <w:widowControl/>
      <w:tabs>
        <w:tab w:val="left" w:pos="377"/>
      </w:tabs>
      <w:spacing w:before="240" w:after="240" w:line="360" w:lineRule="auto"/>
      <w:outlineLvl w:val="3"/>
    </w:pPr>
    <w:rPr>
      <w:rFonts w:ascii="Times New Roman" w:eastAsia="宋体" w:hAnsi="Times New Roman" w:cs="Times New Roman"/>
      <w:bCs/>
      <w:kern w:val="0"/>
      <w:sz w:val="24"/>
      <w:szCs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rPr>
      <w:rFonts w:ascii="Times New Roman" w:eastAsia="宋体" w:hAnsi="Times New Roman" w:cs="Times New Roman"/>
      <w:szCs w:val="24"/>
    </w:rPr>
  </w:style>
  <w:style w:type="paragraph" w:styleId="30">
    <w:name w:val="Body Text 3"/>
    <w:basedOn w:val="a"/>
    <w:link w:val="310"/>
    <w:qFormat/>
    <w:pPr>
      <w:spacing w:after="120"/>
    </w:pPr>
    <w:rPr>
      <w:sz w:val="16"/>
      <w:szCs w:val="16"/>
    </w:rPr>
  </w:style>
  <w:style w:type="paragraph" w:styleId="a5">
    <w:name w:val="Closing"/>
    <w:basedOn w:val="a"/>
    <w:link w:val="10"/>
    <w:qFormat/>
    <w:pPr>
      <w:ind w:leftChars="2100" w:left="100"/>
    </w:pPr>
    <w:rPr>
      <w:rFonts w:ascii="黑体" w:eastAsia="黑体"/>
      <w:sz w:val="32"/>
      <w:szCs w:val="32"/>
    </w:rPr>
  </w:style>
  <w:style w:type="paragraph" w:styleId="a6">
    <w:name w:val="Body Text"/>
    <w:basedOn w:val="a"/>
    <w:link w:val="12"/>
    <w:qFormat/>
    <w:pPr>
      <w:spacing w:after="120"/>
    </w:pPr>
    <w:rPr>
      <w:szCs w:val="24"/>
    </w:rPr>
  </w:style>
  <w:style w:type="paragraph" w:styleId="a7">
    <w:name w:val="Body Text Indent"/>
    <w:basedOn w:val="a"/>
    <w:link w:val="13"/>
    <w:qFormat/>
    <w:pPr>
      <w:spacing w:after="120"/>
      <w:ind w:leftChars="200" w:left="420"/>
    </w:pPr>
    <w:rPr>
      <w:szCs w:val="24"/>
    </w:rPr>
  </w:style>
  <w:style w:type="paragraph" w:styleId="TOC3">
    <w:name w:val="toc 3"/>
    <w:basedOn w:val="a"/>
    <w:uiPriority w:val="39"/>
    <w:unhideWhenUsed/>
    <w:qFormat/>
    <w:pPr>
      <w:ind w:leftChars="400" w:left="840"/>
    </w:pPr>
  </w:style>
  <w:style w:type="paragraph" w:styleId="a8">
    <w:name w:val="Plain Text"/>
    <w:basedOn w:val="a"/>
    <w:link w:val="14"/>
    <w:qFormat/>
    <w:rPr>
      <w:rFonts w:ascii="宋体" w:hAnsi="Courier New" w:cs="Courier New"/>
      <w:szCs w:val="21"/>
    </w:rPr>
  </w:style>
  <w:style w:type="paragraph" w:styleId="20">
    <w:name w:val="Body Text Indent 2"/>
    <w:basedOn w:val="a"/>
    <w:link w:val="210"/>
    <w:qFormat/>
    <w:pPr>
      <w:spacing w:after="120" w:line="480" w:lineRule="auto"/>
      <w:ind w:leftChars="200" w:left="420"/>
    </w:pPr>
    <w:rPr>
      <w:szCs w:val="24"/>
    </w:rPr>
  </w:style>
  <w:style w:type="paragraph" w:styleId="a9">
    <w:name w:val="Balloon Text"/>
    <w:basedOn w:val="a"/>
    <w:link w:val="15"/>
    <w:qFormat/>
    <w:rPr>
      <w:sz w:val="18"/>
      <w:szCs w:val="18"/>
    </w:rPr>
  </w:style>
  <w:style w:type="paragraph" w:styleId="aa">
    <w:name w:val="footer"/>
    <w:basedOn w:val="a"/>
    <w:link w:val="16"/>
    <w:uiPriority w:val="99"/>
    <w:qFormat/>
    <w:pPr>
      <w:tabs>
        <w:tab w:val="center" w:pos="4153"/>
        <w:tab w:val="right" w:pos="8306"/>
      </w:tabs>
      <w:snapToGrid w:val="0"/>
      <w:jc w:val="left"/>
    </w:pPr>
    <w:rPr>
      <w:sz w:val="18"/>
      <w:szCs w:val="18"/>
    </w:rPr>
  </w:style>
  <w:style w:type="paragraph" w:styleId="ab">
    <w:name w:val="header"/>
    <w:basedOn w:val="a"/>
    <w:link w:val="17"/>
    <w:qFormat/>
    <w:pPr>
      <w:pBdr>
        <w:bottom w:val="single" w:sz="6" w:space="1" w:color="auto"/>
      </w:pBdr>
      <w:tabs>
        <w:tab w:val="center" w:pos="4153"/>
        <w:tab w:val="right" w:pos="8306"/>
      </w:tabs>
      <w:snapToGrid w:val="0"/>
      <w:jc w:val="center"/>
    </w:pPr>
    <w:rPr>
      <w:sz w:val="18"/>
      <w:szCs w:val="18"/>
    </w:rPr>
  </w:style>
  <w:style w:type="paragraph" w:styleId="TOC1">
    <w:name w:val="toc 1"/>
    <w:basedOn w:val="a"/>
    <w:uiPriority w:val="39"/>
    <w:unhideWhenUsed/>
    <w:qFormat/>
  </w:style>
  <w:style w:type="paragraph" w:styleId="TOC2">
    <w:name w:val="toc 2"/>
    <w:basedOn w:val="a"/>
    <w:uiPriority w:val="39"/>
    <w:unhideWhenUsed/>
    <w:qFormat/>
    <w:pPr>
      <w:ind w:leftChars="200" w:left="420"/>
    </w:pPr>
  </w:style>
  <w:style w:type="paragraph" w:styleId="TOC9">
    <w:name w:val="toc 9"/>
    <w:basedOn w:val="a"/>
    <w:uiPriority w:val="39"/>
    <w:semiHidden/>
    <w:unhideWhenUsed/>
    <w:qFormat/>
    <w:pPr>
      <w:ind w:leftChars="1600" w:left="3360"/>
    </w:pPr>
  </w:style>
  <w:style w:type="paragraph" w:styleId="HTML">
    <w:name w:val="HTML Preformatted"/>
    <w:basedOn w:val="a"/>
    <w:link w:val="HTML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ac">
    <w:name w:val="annotation subject"/>
    <w:basedOn w:val="a3"/>
    <w:link w:val="18"/>
    <w:qFormat/>
    <w:rPr>
      <w:rFonts w:asciiTheme="minorHAnsi" w:eastAsiaTheme="minorEastAsia" w:hAnsiTheme="minorHAnsi" w:cstheme="minorBidi"/>
      <w:b/>
      <w:bCs/>
    </w:rPr>
  </w:style>
  <w:style w:type="character" w:styleId="ad">
    <w:name w:val="page number"/>
    <w:basedOn w:val="a0"/>
  </w:style>
  <w:style w:type="character" w:styleId="ae">
    <w:name w:val="Hyperlink"/>
    <w:uiPriority w:val="99"/>
    <w:rPr>
      <w:color w:val="0000FF"/>
      <w:u w:val="single"/>
    </w:rPr>
  </w:style>
  <w:style w:type="character" w:styleId="af">
    <w:name w:val="annotation reference"/>
    <w:uiPriority w:val="99"/>
    <w:unhideWhenUsed/>
    <w:rPr>
      <w:sz w:val="21"/>
      <w:szCs w:val="21"/>
    </w:rPr>
  </w:style>
  <w:style w:type="character" w:customStyle="1" w:styleId="19">
    <w:name w:val="标题 1 字符"/>
    <w:basedOn w:val="a0"/>
    <w:uiPriority w:val="9"/>
    <w:rPr>
      <w:b/>
      <w:bCs/>
      <w:kern w:val="44"/>
      <w:sz w:val="44"/>
      <w:szCs w:val="44"/>
    </w:rPr>
  </w:style>
  <w:style w:type="character" w:customStyle="1" w:styleId="22">
    <w:name w:val="标题 2 字符"/>
    <w:basedOn w:val="a0"/>
    <w:uiPriority w:val="9"/>
    <w:semiHidden/>
    <w:rPr>
      <w:rFonts w:asciiTheme="majorHAnsi" w:eastAsiaTheme="majorEastAsia" w:hAnsiTheme="majorHAnsi" w:cstheme="majorBidi"/>
      <w:b/>
      <w:bCs/>
      <w:sz w:val="32"/>
      <w:szCs w:val="32"/>
    </w:rPr>
  </w:style>
  <w:style w:type="character" w:customStyle="1" w:styleId="32">
    <w:name w:val="标题 3 字符"/>
    <w:basedOn w:val="a0"/>
    <w:uiPriority w:val="9"/>
    <w:semiHidden/>
    <w:qFormat/>
    <w:rPr>
      <w:b/>
      <w:bCs/>
      <w:sz w:val="32"/>
      <w:szCs w:val="32"/>
    </w:rPr>
  </w:style>
  <w:style w:type="character" w:customStyle="1" w:styleId="40">
    <w:name w:val="标题 4 字符"/>
    <w:basedOn w:val="a0"/>
    <w:uiPriority w:val="9"/>
    <w:semiHidden/>
    <w:qFormat/>
    <w:rPr>
      <w:rFonts w:asciiTheme="majorHAnsi" w:eastAsiaTheme="majorEastAsia" w:hAnsiTheme="majorHAnsi" w:cstheme="majorBidi"/>
      <w:b/>
      <w:bCs/>
      <w:sz w:val="28"/>
      <w:szCs w:val="28"/>
    </w:rPr>
  </w:style>
  <w:style w:type="character" w:customStyle="1" w:styleId="13">
    <w:name w:val="正文文本缩进 字符1"/>
    <w:link w:val="a7"/>
    <w:rPr>
      <w:szCs w:val="24"/>
    </w:rPr>
  </w:style>
  <w:style w:type="character" w:customStyle="1" w:styleId="10">
    <w:name w:val="结束语 字符1"/>
    <w:link w:val="a5"/>
    <w:qFormat/>
    <w:rPr>
      <w:rFonts w:ascii="黑体" w:eastAsia="黑体"/>
      <w:sz w:val="32"/>
      <w:szCs w:val="32"/>
    </w:rPr>
  </w:style>
  <w:style w:type="character" w:customStyle="1" w:styleId="41">
    <w:name w:val="标题 4 字符1"/>
    <w:link w:val="4"/>
    <w:rPr>
      <w:rFonts w:ascii="Times New Roman" w:eastAsia="宋体" w:hAnsi="Times New Roman" w:cs="Times New Roman"/>
      <w:bCs/>
      <w:kern w:val="0"/>
      <w:sz w:val="24"/>
      <w:szCs w:val="24"/>
      <w:lang w:val="zh-CN" w:eastAsia="zh-CN"/>
    </w:rPr>
  </w:style>
  <w:style w:type="character" w:customStyle="1" w:styleId="Char">
    <w:name w:val="批注文字 Char"/>
    <w:uiPriority w:val="99"/>
    <w:rPr>
      <w:kern w:val="2"/>
      <w:sz w:val="21"/>
      <w:szCs w:val="24"/>
    </w:rPr>
  </w:style>
  <w:style w:type="character" w:customStyle="1" w:styleId="17">
    <w:name w:val="页眉 字符1"/>
    <w:link w:val="ab"/>
    <w:rPr>
      <w:sz w:val="18"/>
      <w:szCs w:val="18"/>
    </w:rPr>
  </w:style>
  <w:style w:type="character" w:customStyle="1" w:styleId="310">
    <w:name w:val="正文文本 3 字符1"/>
    <w:link w:val="30"/>
    <w:qFormat/>
    <w:rPr>
      <w:sz w:val="16"/>
      <w:szCs w:val="16"/>
    </w:rPr>
  </w:style>
  <w:style w:type="character" w:customStyle="1" w:styleId="210">
    <w:name w:val="正文文本缩进 2 字符1"/>
    <w:link w:val="20"/>
    <w:rPr>
      <w:szCs w:val="24"/>
    </w:rPr>
  </w:style>
  <w:style w:type="character" w:customStyle="1" w:styleId="12">
    <w:name w:val="正文文本 字符1"/>
    <w:link w:val="a6"/>
    <w:rPr>
      <w:szCs w:val="24"/>
    </w:rPr>
  </w:style>
  <w:style w:type="character" w:customStyle="1" w:styleId="11">
    <w:name w:val="标题 1 字符1"/>
    <w:link w:val="1"/>
    <w:rPr>
      <w:rFonts w:ascii="黑体" w:eastAsia="黑体" w:hAnsi="Times New Roman" w:cs="Times New Roman"/>
      <w:bCs/>
      <w:kern w:val="44"/>
      <w:sz w:val="30"/>
      <w:szCs w:val="30"/>
      <w:lang w:val="zh-CN" w:eastAsia="zh-CN"/>
    </w:rPr>
  </w:style>
  <w:style w:type="character" w:customStyle="1" w:styleId="14">
    <w:name w:val="纯文本 字符1"/>
    <w:link w:val="a8"/>
    <w:rPr>
      <w:rFonts w:ascii="宋体" w:hAnsi="Courier New" w:cs="Courier New"/>
      <w:szCs w:val="21"/>
    </w:rPr>
  </w:style>
  <w:style w:type="character" w:customStyle="1" w:styleId="HTML1">
    <w:name w:val="HTML 预设格式 字符1"/>
    <w:link w:val="HTML"/>
    <w:rPr>
      <w:rFonts w:ascii="宋体" w:hAnsi="宋体" w:cs="宋体"/>
      <w:sz w:val="24"/>
      <w:szCs w:val="24"/>
    </w:rPr>
  </w:style>
  <w:style w:type="character" w:customStyle="1" w:styleId="16">
    <w:name w:val="页脚 字符1"/>
    <w:link w:val="aa"/>
    <w:uiPriority w:val="99"/>
    <w:rPr>
      <w:sz w:val="18"/>
      <w:szCs w:val="18"/>
    </w:rPr>
  </w:style>
  <w:style w:type="character" w:customStyle="1" w:styleId="15">
    <w:name w:val="批注框文本 字符1"/>
    <w:link w:val="a9"/>
    <w:rPr>
      <w:sz w:val="18"/>
      <w:szCs w:val="18"/>
    </w:rPr>
  </w:style>
  <w:style w:type="character" w:customStyle="1" w:styleId="18">
    <w:name w:val="批注主题 字符1"/>
    <w:link w:val="ac"/>
    <w:rPr>
      <w:b/>
      <w:bCs/>
      <w:szCs w:val="24"/>
    </w:rPr>
  </w:style>
  <w:style w:type="character" w:customStyle="1" w:styleId="31">
    <w:name w:val="标题 3 字符1"/>
    <w:link w:val="3"/>
    <w:rPr>
      <w:rFonts w:ascii="黑体" w:eastAsia="黑体" w:hAnsi="Times New Roman" w:cs="Times New Roman"/>
      <w:bCs/>
      <w:sz w:val="24"/>
      <w:szCs w:val="24"/>
      <w:lang w:val="zh-CN" w:eastAsia="zh-CN"/>
    </w:rPr>
  </w:style>
  <w:style w:type="character" w:customStyle="1" w:styleId="21">
    <w:name w:val="标题 2 字符1"/>
    <w:link w:val="2"/>
    <w:rPr>
      <w:rFonts w:ascii="黑体" w:eastAsia="黑体" w:hAnsi="Arial" w:cs="Times New Roman"/>
      <w:bCs/>
      <w:sz w:val="28"/>
      <w:szCs w:val="28"/>
      <w:lang w:val="zh-CN" w:eastAsia="zh-CN"/>
    </w:rPr>
  </w:style>
  <w:style w:type="character" w:customStyle="1" w:styleId="a4">
    <w:name w:val="批注文字 字符"/>
    <w:basedOn w:val="a0"/>
    <w:link w:val="a3"/>
    <w:uiPriority w:val="99"/>
    <w:qFormat/>
    <w:rPr>
      <w:rFonts w:ascii="Times New Roman" w:eastAsia="宋体" w:hAnsi="Times New Roman" w:cs="Times New Roman"/>
      <w:szCs w:val="24"/>
    </w:rPr>
  </w:style>
  <w:style w:type="character" w:customStyle="1" w:styleId="af0">
    <w:name w:val="批注主题 字符"/>
    <w:basedOn w:val="a4"/>
    <w:uiPriority w:val="99"/>
    <w:semiHidden/>
    <w:qFormat/>
    <w:rPr>
      <w:rFonts w:ascii="Times New Roman" w:eastAsia="宋体" w:hAnsi="Times New Roman" w:cs="Times New Roman"/>
      <w:b/>
      <w:bCs/>
      <w:szCs w:val="24"/>
    </w:rPr>
  </w:style>
  <w:style w:type="character" w:customStyle="1" w:styleId="af1">
    <w:name w:val="结束语 字符"/>
    <w:basedOn w:val="a0"/>
    <w:uiPriority w:val="99"/>
    <w:semiHidden/>
    <w:qFormat/>
  </w:style>
  <w:style w:type="character" w:customStyle="1" w:styleId="33">
    <w:name w:val="正文文本 3 字符"/>
    <w:basedOn w:val="a0"/>
    <w:uiPriority w:val="99"/>
    <w:semiHidden/>
    <w:qFormat/>
    <w:rPr>
      <w:sz w:val="16"/>
      <w:szCs w:val="16"/>
    </w:rPr>
  </w:style>
  <w:style w:type="paragraph" w:customStyle="1" w:styleId="1a">
    <w:name w:val="正文1"/>
    <w:basedOn w:val="a"/>
    <w:qFormat/>
    <w:pPr>
      <w:ind w:firstLineChars="200" w:firstLine="420"/>
    </w:pPr>
    <w:rPr>
      <w:rFonts w:ascii="Times New Roman" w:eastAsia="宋体" w:hAnsi="Times New Roman" w:cs="Times New Roman"/>
      <w:szCs w:val="20"/>
    </w:rPr>
  </w:style>
  <w:style w:type="character" w:customStyle="1" w:styleId="af2">
    <w:name w:val="页眉 字符"/>
    <w:basedOn w:val="a0"/>
    <w:uiPriority w:val="99"/>
    <w:semiHidden/>
    <w:qFormat/>
    <w:rPr>
      <w:sz w:val="18"/>
      <w:szCs w:val="18"/>
    </w:rPr>
  </w:style>
  <w:style w:type="character" w:customStyle="1" w:styleId="af3">
    <w:name w:val="页脚 字符"/>
    <w:basedOn w:val="a0"/>
    <w:uiPriority w:val="99"/>
    <w:semiHidden/>
    <w:qFormat/>
    <w:rPr>
      <w:sz w:val="18"/>
      <w:szCs w:val="18"/>
    </w:rPr>
  </w:style>
  <w:style w:type="character" w:customStyle="1" w:styleId="af4">
    <w:name w:val="正文文本 字符"/>
    <w:basedOn w:val="a0"/>
    <w:uiPriority w:val="99"/>
    <w:semiHidden/>
    <w:qFormat/>
  </w:style>
  <w:style w:type="character" w:customStyle="1" w:styleId="af5">
    <w:name w:val="正文文本缩进 字符"/>
    <w:basedOn w:val="a0"/>
    <w:uiPriority w:val="99"/>
    <w:semiHidden/>
    <w:qFormat/>
  </w:style>
  <w:style w:type="paragraph" w:customStyle="1" w:styleId="Style47">
    <w:name w:val="_Style 47"/>
    <w:basedOn w:val="a"/>
    <w:uiPriority w:val="39"/>
    <w:qFormat/>
    <w:pPr>
      <w:widowControl/>
      <w:spacing w:line="300" w:lineRule="auto"/>
    </w:pPr>
    <w:rPr>
      <w:rFonts w:ascii="Times New Roman" w:eastAsia="宋体" w:hAnsi="Times New Roman" w:cs="Times New Roman"/>
      <w:kern w:val="0"/>
      <w:sz w:val="24"/>
      <w:szCs w:val="24"/>
    </w:rPr>
  </w:style>
  <w:style w:type="character" w:customStyle="1" w:styleId="23">
    <w:name w:val="正文文本缩进 2 字符"/>
    <w:basedOn w:val="a0"/>
    <w:uiPriority w:val="99"/>
    <w:semiHidden/>
    <w:qFormat/>
  </w:style>
  <w:style w:type="character" w:customStyle="1" w:styleId="af6">
    <w:name w:val="纯文本 字符"/>
    <w:basedOn w:val="a0"/>
    <w:uiPriority w:val="99"/>
    <w:semiHidden/>
    <w:qFormat/>
    <w:rPr>
      <w:rFonts w:asciiTheme="minorEastAsia" w:hAnsi="Courier New" w:cs="Courier New"/>
    </w:rPr>
  </w:style>
  <w:style w:type="character" w:customStyle="1" w:styleId="af7">
    <w:name w:val="批注框文本 字符"/>
    <w:basedOn w:val="a0"/>
    <w:uiPriority w:val="99"/>
    <w:semiHidden/>
    <w:qFormat/>
    <w:rPr>
      <w:sz w:val="18"/>
      <w:szCs w:val="18"/>
    </w:rPr>
  </w:style>
  <w:style w:type="character" w:customStyle="1" w:styleId="HTML0">
    <w:name w:val="HTML 预设格式 字符"/>
    <w:basedOn w:val="a0"/>
    <w:uiPriority w:val="99"/>
    <w:semiHidden/>
    <w:qFormat/>
    <w:rPr>
      <w:rFonts w:ascii="Courier New" w:hAnsi="Courier New" w:cs="Courier New"/>
      <w:sz w:val="20"/>
      <w:szCs w:val="20"/>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p16">
    <w:name w:val="p16"/>
    <w:basedOn w:val="a"/>
    <w:qFormat/>
    <w:pPr>
      <w:widowControl/>
      <w:spacing w:before="100" w:after="100"/>
      <w:jc w:val="left"/>
    </w:pPr>
    <w:rPr>
      <w:rFonts w:ascii="宋体" w:eastAsia="宋体" w:hAnsi="宋体" w:cs="宋体"/>
      <w:kern w:val="0"/>
      <w:sz w:val="24"/>
      <w:szCs w:val="24"/>
    </w:rPr>
  </w:style>
  <w:style w:type="paragraph" w:customStyle="1" w:styleId="TOC10">
    <w:name w:val="TOC 标题1"/>
    <w:basedOn w:val="1"/>
    <w:uiPriority w:val="39"/>
    <w:unhideWhenUsed/>
    <w:qFormat/>
    <w:pPr>
      <w:widowControl/>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paragraph" w:customStyle="1" w:styleId="1b">
    <w:name w:val="样式1"/>
    <w:basedOn w:val="a"/>
    <w:qFormat/>
    <w:pPr>
      <w:snapToGrid w:val="0"/>
      <w:spacing w:afterLines="1100" w:after="1100" w:line="360" w:lineRule="auto"/>
      <w:ind w:firstLine="482"/>
    </w:pPr>
    <w:rPr>
      <w:rFonts w:eastAsia="黑体"/>
      <w:sz w:val="30"/>
    </w:rPr>
  </w:style>
  <w:style w:type="paragraph" w:customStyle="1" w:styleId="24">
    <w:name w:val="样式2"/>
    <w:basedOn w:val="1b"/>
    <w:qFormat/>
    <w:pPr>
      <w:spacing w:beforeLines="50" w:before="50" w:afterLines="0" w:after="0"/>
    </w:pPr>
    <w:rPr>
      <w:sz w:val="28"/>
    </w:rPr>
  </w:style>
  <w:style w:type="paragraph" w:customStyle="1" w:styleId="34">
    <w:name w:val="样式3"/>
    <w:basedOn w:val="24"/>
    <w:qFormat/>
    <w:pPr>
      <w:spacing w:beforeLines="0" w:before="0" w:line="300" w:lineRule="auto"/>
      <w:ind w:firstLineChars="200" w:firstLine="200"/>
    </w:pPr>
    <w:rPr>
      <w:rFonts w:eastAsia="宋体"/>
      <w:snapToGrid w:val="0"/>
      <w:sz w:val="24"/>
      <w:szCs w:val="28"/>
    </w:rPr>
  </w:style>
  <w:style w:type="character" w:customStyle="1" w:styleId="1c">
    <w:name w:val="未处理的提及1"/>
    <w:basedOn w:val="a0"/>
    <w:uiPriority w:val="99"/>
    <w:semiHidden/>
    <w:unhideWhenUsed/>
    <w:rsid w:val="002E554F"/>
    <w:rPr>
      <w:color w:val="605E5C"/>
      <w:shd w:val="clear" w:color="auto" w:fill="E1DFDD"/>
    </w:rPr>
  </w:style>
  <w:style w:type="character" w:styleId="af8">
    <w:name w:val="FollowedHyperlink"/>
    <w:basedOn w:val="a0"/>
    <w:uiPriority w:val="99"/>
    <w:semiHidden/>
    <w:unhideWhenUsed/>
    <w:rsid w:val="000E454F"/>
    <w:rPr>
      <w:color w:val="800080" w:themeColor="followedHyperlink"/>
      <w:u w:val="single"/>
    </w:rPr>
  </w:style>
  <w:style w:type="paragraph" w:styleId="TOC">
    <w:name w:val="TOC Heading"/>
    <w:basedOn w:val="1"/>
    <w:next w:val="a"/>
    <w:uiPriority w:val="39"/>
    <w:unhideWhenUsed/>
    <w:qFormat/>
    <w:rsid w:val="004155E5"/>
    <w:pPr>
      <w:widowControl/>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paragraph" w:styleId="af9">
    <w:name w:val="Revision"/>
    <w:hidden/>
    <w:uiPriority w:val="99"/>
    <w:unhideWhenUsed/>
    <w:rsid w:val="005B7F0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2084">
      <w:bodyDiv w:val="1"/>
      <w:marLeft w:val="0"/>
      <w:marRight w:val="0"/>
      <w:marTop w:val="0"/>
      <w:marBottom w:val="0"/>
      <w:divBdr>
        <w:top w:val="none" w:sz="0" w:space="0" w:color="auto"/>
        <w:left w:val="none" w:sz="0" w:space="0" w:color="auto"/>
        <w:bottom w:val="none" w:sz="0" w:space="0" w:color="auto"/>
        <w:right w:val="none" w:sz="0" w:space="0" w:color="auto"/>
      </w:divBdr>
    </w:div>
    <w:div w:id="1972638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ohu.com/a166702088_498142"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www.baidu.com/link?url=0cNHFPJdYM33DSyTP-dvmFHVOggPJ-gonHYxHrW7oNbVIo8s5HlyZHYzfj4DGtXg&amp;wd=&amp;eqid=f6e0d4dd0023548e00000004673c814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2EC4ED-C80E-48F2-BC25-AF501D23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1296</Words>
  <Characters>7393</Characters>
  <Application>Microsoft Office Word</Application>
  <DocSecurity>0</DocSecurity>
  <Lines>61</Lines>
  <Paragraphs>17</Paragraphs>
  <ScaleCrop>false</ScaleCrop>
  <Company>HP</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钱信宇</dc:creator>
  <cp:lastModifiedBy>信宇 钱</cp:lastModifiedBy>
  <cp:revision>2</cp:revision>
  <dcterms:created xsi:type="dcterms:W3CDTF">2024-12-10T12:34:00Z</dcterms:created>
  <dcterms:modified xsi:type="dcterms:W3CDTF">2024-12-10T12:34:00Z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265688BDDDD64E19B7A3A47FD4B70FB6_12</vt:lpwstr>
  </property>
</Properties>
</file>