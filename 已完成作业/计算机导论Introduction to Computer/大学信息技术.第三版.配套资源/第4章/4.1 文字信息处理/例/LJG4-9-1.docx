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4844B" w14:textId="77777777" w:rsidR="00C7754A" w:rsidRDefault="000942C1" w:rsidP="004D05F1">
      <w:pPr>
        <w:ind w:firstLineChars="200" w:firstLine="420"/>
      </w:pPr>
      <w:bookmarkStart w:id="0" w:name="_GoBack"/>
      <w:ins w:id="1" w:author="bai" w:date="2018-09-07T23:51:00Z">
        <w:r>
          <w:rPr>
            <w:noProof/>
          </w:rPr>
          <w:drawing>
            <wp:anchor distT="0" distB="0" distL="114300" distR="114300" simplePos="0" relativeHeight="251661312" behindDoc="0" locked="0" layoutInCell="1" allowOverlap="1" wp14:anchorId="4DF8D925" wp14:editId="5EAF4944">
              <wp:simplePos x="0" y="0"/>
              <wp:positionH relativeFrom="column">
                <wp:posOffset>266700</wp:posOffset>
              </wp:positionH>
              <wp:positionV relativeFrom="paragraph">
                <wp:posOffset>990600</wp:posOffset>
              </wp:positionV>
              <wp:extent cx="1521353" cy="2214335"/>
              <wp:effectExtent l="0" t="0" r="3175" b="0"/>
              <wp:wrapSquare wrapText="bothSides"/>
              <wp:docPr id="2" name="图片 2" descr="清明节鲜花港赏郁金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清明节鲜花港赏郁金香"/>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r="354" b="3116"/>
                      <a:stretch/>
                    </pic:blipFill>
                    <pic:spPr bwMode="auto">
                      <a:xfrm>
                        <a:off x="0" y="0"/>
                        <a:ext cx="1521353" cy="2214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bookmarkEnd w:id="0"/>
      <w:del w:id="2" w:author="bai" w:date="2018-09-07T23:51:00Z">
        <w:r w:rsidR="00BD6889" w:rsidDel="000942C1">
          <w:rPr>
            <w:rFonts w:hint="eastAsia"/>
            <w:noProof/>
          </w:rPr>
          <w:drawing>
            <wp:anchor distT="0" distB="0" distL="114300" distR="114300" simplePos="0" relativeHeight="251659264" behindDoc="0" locked="0" layoutInCell="1" allowOverlap="1" wp14:anchorId="19E8582C" wp14:editId="018B45F0">
              <wp:simplePos x="0" y="0"/>
              <wp:positionH relativeFrom="column">
                <wp:posOffset>15240</wp:posOffset>
              </wp:positionH>
              <wp:positionV relativeFrom="paragraph">
                <wp:posOffset>69215</wp:posOffset>
              </wp:positionV>
              <wp:extent cx="1866900" cy="265811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del>
      <w:r w:rsidR="00CA10FF">
        <w:rPr>
          <w:noProof/>
        </w:rPr>
        <mc:AlternateContent>
          <mc:Choice Requires="wps">
            <w:drawing>
              <wp:anchor distT="0" distB="0" distL="114300" distR="114300" simplePos="0" relativeHeight="251660288" behindDoc="0" locked="0" layoutInCell="1" allowOverlap="1" wp14:anchorId="12184790" wp14:editId="487E1D47">
                <wp:simplePos x="0" y="0"/>
                <wp:positionH relativeFrom="column">
                  <wp:posOffset>2263140</wp:posOffset>
                </wp:positionH>
                <wp:positionV relativeFrom="paragraph">
                  <wp:posOffset>30480</wp:posOffset>
                </wp:positionV>
                <wp:extent cx="2682240" cy="1828800"/>
                <wp:effectExtent l="0" t="0" r="0" b="11430"/>
                <wp:wrapTopAndBottom/>
                <wp:docPr id="1" name="文本框 1"/>
                <wp:cNvGraphicFramePr/>
                <a:graphic xmlns:a="http://schemas.openxmlformats.org/drawingml/2006/main">
                  <a:graphicData uri="http://schemas.microsoft.com/office/word/2010/wordprocessingShape">
                    <wps:wsp>
                      <wps:cNvSpPr txBox="1"/>
                      <wps:spPr>
                        <a:xfrm>
                          <a:off x="0" y="0"/>
                          <a:ext cx="2682240" cy="1828800"/>
                        </a:xfrm>
                        <a:prstGeom prst="rect">
                          <a:avLst/>
                        </a:prstGeom>
                        <a:noFill/>
                        <a:ln>
                          <a:noFill/>
                        </a:ln>
                        <a:effectLst/>
                      </wps:spPr>
                      <wps:txbx>
                        <w:txbxContent>
                          <w:p w14:paraId="13494495" w14:textId="77777777" w:rsidR="0078646F" w:rsidRPr="00173720" w:rsidRDefault="0078646F" w:rsidP="0078646F">
                            <w:pPr>
                              <w:ind w:firstLineChars="100" w:firstLine="723"/>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鲜花港</w:t>
                            </w: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w14:anchorId="12184790" id="_x0000_t202" coordsize="21600,21600" o:spt="202" path="m,l,21600r21600,l21600,xe">
                <v:stroke joinstyle="miter"/>
                <v:path gradientshapeok="t" o:connecttype="rect"/>
              </v:shapetype>
              <v:shape id="文本框 1" o:spid="_x0000_s1026" type="#_x0000_t202" style="position:absolute;left:0;text-align:left;margin-left:178.2pt;margin-top:2.4pt;width:211.2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" filled="f" stroked="f">
                <v:textbox style="mso-fit-shape-to-text:t">
                  <w:txbxContent>
                    <w:p w14:paraId="13494495" w14:textId="77777777" w:rsidR="0078646F" w:rsidRPr="00173720" w:rsidRDefault="0078646F" w:rsidP="0078646F">
                      <w:pPr>
                        <w:ind w:firstLineChars="100" w:firstLine="723"/>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鲜花港</w:t>
                      </w: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p>
                  </w:txbxContent>
                </v:textbox>
                <w10:wrap type="topAndBottom"/>
              </v:shape>
            </w:pict>
          </mc:Fallback>
        </mc:AlternateContent>
      </w:r>
      <w:r w:rsidR="004D05F1" w:rsidRPr="004D05F1">
        <w:rPr>
          <w:rFonts w:hint="eastAsia"/>
        </w:rPr>
        <w:t>上海鲜花港位于美丽的东海之</w:t>
      </w:r>
      <w:del w:id="3" w:author="by" w:date="2014-04-07T15:46:00Z">
        <w:r w:rsidR="00CA10FF" w:rsidDel="004A6A17">
          <w:rPr>
            <w:rFonts w:hint="eastAsia"/>
          </w:rPr>
          <w:delText>宾</w:delText>
        </w:r>
      </w:del>
      <w:ins w:id="4" w:author="by" w:date="2014-04-07T15:46:00Z">
        <w:r w:rsidR="004A6A17">
          <w:rPr>
            <w:rFonts w:hint="eastAsia"/>
          </w:rPr>
          <w:t>滨</w:t>
        </w:r>
      </w:ins>
      <w:r w:rsidR="004D05F1" w:rsidRPr="004D05F1">
        <w:rPr>
          <w:rFonts w:hint="eastAsia"/>
        </w:rPr>
        <w:t>，北邻国际航空港，南邻洋山深水港，地理位置得天独厚。</w:t>
      </w:r>
      <w:r w:rsidR="004D05F1" w:rsidRPr="004D05F1">
        <w:rPr>
          <w:rFonts w:hint="eastAsia"/>
        </w:rPr>
        <w:t xml:space="preserve"> </w:t>
      </w:r>
      <w:r w:rsidR="004D05F1" w:rsidRPr="004D05F1">
        <w:rPr>
          <w:rFonts w:hint="eastAsia"/>
        </w:rPr>
        <w:t>自</w:t>
      </w:r>
      <w:r w:rsidR="004D05F1" w:rsidRPr="004D05F1">
        <w:rPr>
          <w:rFonts w:hint="eastAsia"/>
        </w:rPr>
        <w:t>2002</w:t>
      </w:r>
      <w:r w:rsidR="004D05F1" w:rsidRPr="004D05F1">
        <w:rPr>
          <w:rFonts w:hint="eastAsia"/>
        </w:rPr>
        <w:t>年</w:t>
      </w:r>
      <w:r w:rsidR="004D05F1" w:rsidRPr="004D05F1">
        <w:rPr>
          <w:rFonts w:hint="eastAsia"/>
        </w:rPr>
        <w:t>9</w:t>
      </w:r>
      <w:r w:rsidR="004D05F1" w:rsidRPr="004D05F1">
        <w:rPr>
          <w:rFonts w:hint="eastAsia"/>
        </w:rPr>
        <w:t>月至今，一个占地面积为</w:t>
      </w:r>
      <w:r w:rsidR="004D05F1" w:rsidRPr="004D05F1">
        <w:rPr>
          <w:rFonts w:hint="eastAsia"/>
        </w:rPr>
        <w:t>100</w:t>
      </w:r>
      <w:r w:rsidR="004D05F1" w:rsidRPr="004D05F1">
        <w:rPr>
          <w:rFonts w:hint="eastAsia"/>
        </w:rPr>
        <w:t>万平方米的上海鲜花港崛起在浦东国际航空港与洋山深水港之间的东海之畔；并已成为一个服务全国，以花农培训、花卉</w:t>
      </w:r>
      <w:del w:id="5" w:author="by" w:date="2014-04-07T15:46:00Z">
        <w:r w:rsidR="00CA10FF" w:rsidDel="004A6A17">
          <w:rPr>
            <w:rFonts w:hint="eastAsia"/>
          </w:rPr>
          <w:delText>的</w:delText>
        </w:r>
      </w:del>
      <w:commentRangeStart w:id="6"/>
      <w:r w:rsidR="004D05F1" w:rsidRPr="004D05F1">
        <w:rPr>
          <w:rFonts w:hint="eastAsia"/>
        </w:rPr>
        <w:t>种植</w:t>
      </w:r>
      <w:commentRangeEnd w:id="6"/>
      <w:r w:rsidR="004A6A17">
        <w:rPr>
          <w:rStyle w:val="a7"/>
        </w:rPr>
        <w:commentReference w:id="6"/>
      </w:r>
      <w:r w:rsidR="004D05F1" w:rsidRPr="004D05F1">
        <w:rPr>
          <w:rFonts w:hint="eastAsia"/>
        </w:rPr>
        <w:t>、新品展示、新品研发、种苗出口为主的现代农业示范园区。同时被列为农业产业化国家重点龙头企业、全国农业旅游示范点、上海市科普教育基地，荣获上海市“五一”劳动奖状、“上海市花园单位”、“上海市文明单位”称号。</w:t>
      </w:r>
    </w:p>
    <w:p w14:paraId="070421DE" w14:textId="77777777" w:rsidR="004D05F1" w:rsidRDefault="004D05F1" w:rsidP="004D05F1">
      <w:pPr>
        <w:ind w:firstLineChars="200" w:firstLine="420"/>
      </w:pPr>
      <w:r>
        <w:rPr>
          <w:rFonts w:hint="eastAsia"/>
        </w:rPr>
        <w:t>上海鲜花港是上海市实施农业产业化结构调整的一个重大举措，是一个面向全国、服务全国、以花农培训、花卉种植种苗出口为主的农业园区。</w:t>
      </w:r>
    </w:p>
    <w:p w14:paraId="4493F56D" w14:textId="77777777" w:rsidR="004D05F1" w:rsidRDefault="004D05F1" w:rsidP="004D05F1">
      <w:pPr>
        <w:ind w:firstLineChars="200" w:firstLine="420"/>
      </w:pPr>
      <w:r>
        <w:rPr>
          <w:rFonts w:hint="eastAsia"/>
        </w:rPr>
        <w:t>上海鲜花港花卉新品科普展示园是上海鲜花港以花卉新品种展示为主的展示区，占地面积为</w:t>
      </w:r>
      <w:r>
        <w:rPr>
          <w:rFonts w:hint="eastAsia"/>
        </w:rPr>
        <w:t>28</w:t>
      </w:r>
      <w:r>
        <w:rPr>
          <w:rFonts w:hint="eastAsia"/>
        </w:rPr>
        <w:t>公顷。展示园内的建筑各具特色。正对面是一座三十米长的白色人工瀑布，从岩石中喷涌而下。展示区的东侧耸立着三个中国木匠经典风格的风车，展示出了浓浓的田园风情。区内还建造了形态各异的中国传统木桥、木屋等。</w:t>
      </w:r>
    </w:p>
    <w:p w14:paraId="7B3B1DC7" w14:textId="77777777" w:rsidR="004D05F1" w:rsidRDefault="004D05F1" w:rsidP="004D05F1">
      <w:pPr>
        <w:ind w:firstLineChars="200" w:firstLine="420"/>
      </w:pPr>
      <w:r>
        <w:rPr>
          <w:rFonts w:hint="eastAsia"/>
        </w:rPr>
        <w:t>北与上海航空港相邻，南与海港新城相接。上海鲜花港将建设成为海港新城的功能配套区，上海世博会</w:t>
      </w:r>
    </w:p>
    <w:p w14:paraId="25F24A90" w14:textId="77777777" w:rsidR="004D05F1" w:rsidRDefault="004D05F1" w:rsidP="004D05F1">
      <w:pPr>
        <w:ind w:firstLineChars="200" w:firstLine="420"/>
      </w:pPr>
      <w:r>
        <w:rPr>
          <w:rFonts w:hint="eastAsia"/>
        </w:rPr>
        <w:t>上海鲜花港规划面积</w:t>
      </w:r>
      <w:r>
        <w:rPr>
          <w:rFonts w:hint="eastAsia"/>
        </w:rPr>
        <w:t>10</w:t>
      </w:r>
      <w:r>
        <w:rPr>
          <w:rFonts w:hint="eastAsia"/>
        </w:rPr>
        <w:t>平方公里；核心区规模面积</w:t>
      </w:r>
      <w:r>
        <w:rPr>
          <w:rFonts w:hint="eastAsia"/>
        </w:rPr>
        <w:t>1</w:t>
      </w:r>
      <w:r>
        <w:rPr>
          <w:rFonts w:hint="eastAsia"/>
        </w:rPr>
        <w:t xml:space="preserve">平方公里，主要由四部分构成。　</w:t>
      </w:r>
      <w:r>
        <w:rPr>
          <w:rFonts w:hint="eastAsia"/>
        </w:rPr>
        <w:t>1</w:t>
      </w:r>
      <w:r>
        <w:rPr>
          <w:rFonts w:hint="eastAsia"/>
        </w:rPr>
        <w:t>、字控温室生产区</w:t>
      </w:r>
      <w:r>
        <w:rPr>
          <w:rFonts w:hint="eastAsia"/>
        </w:rPr>
        <w:t>60</w:t>
      </w:r>
      <w:r>
        <w:rPr>
          <w:rFonts w:hint="eastAsia"/>
        </w:rPr>
        <w:t>公顷；</w:t>
      </w:r>
      <w:r>
        <w:rPr>
          <w:rFonts w:hint="eastAsia"/>
        </w:rPr>
        <w:t>2</w:t>
      </w:r>
      <w:r>
        <w:rPr>
          <w:rFonts w:hint="eastAsia"/>
        </w:rPr>
        <w:t>、花卉新品种展示区</w:t>
      </w:r>
      <w:r>
        <w:rPr>
          <w:rFonts w:hint="eastAsia"/>
        </w:rPr>
        <w:t>28</w:t>
      </w:r>
      <w:r>
        <w:rPr>
          <w:rFonts w:hint="eastAsia"/>
        </w:rPr>
        <w:t>公顷；</w:t>
      </w:r>
      <w:r>
        <w:rPr>
          <w:rFonts w:hint="eastAsia"/>
        </w:rPr>
        <w:t>3</w:t>
      </w:r>
      <w:r>
        <w:rPr>
          <w:rFonts w:hint="eastAsia"/>
        </w:rPr>
        <w:t>、教育研发推广区</w:t>
      </w:r>
      <w:r>
        <w:rPr>
          <w:rFonts w:hint="eastAsia"/>
        </w:rPr>
        <w:t>7</w:t>
      </w:r>
      <w:r>
        <w:rPr>
          <w:rFonts w:hint="eastAsia"/>
        </w:rPr>
        <w:t>公顷；</w:t>
      </w:r>
      <w:r>
        <w:rPr>
          <w:rFonts w:hint="eastAsia"/>
        </w:rPr>
        <w:t>4</w:t>
      </w:r>
      <w:r>
        <w:rPr>
          <w:rFonts w:hint="eastAsia"/>
        </w:rPr>
        <w:t>、配套服务区</w:t>
      </w:r>
      <w:r>
        <w:rPr>
          <w:rFonts w:hint="eastAsia"/>
        </w:rPr>
        <w:t>3</w:t>
      </w:r>
      <w:r>
        <w:rPr>
          <w:rFonts w:hint="eastAsia"/>
        </w:rPr>
        <w:t>公顷。气硬件和软件建设为国内领先，国际先进。　郁金香花卉新品展示区占地面积为</w:t>
      </w:r>
      <w:r>
        <w:rPr>
          <w:rFonts w:hint="eastAsia"/>
        </w:rPr>
        <w:t>28</w:t>
      </w:r>
      <w:r>
        <w:rPr>
          <w:rFonts w:hint="eastAsia"/>
        </w:rPr>
        <w:t>公顷。园内种植了</w:t>
      </w:r>
      <w:r>
        <w:rPr>
          <w:rFonts w:hint="eastAsia"/>
        </w:rPr>
        <w:t>320</w:t>
      </w:r>
      <w:r>
        <w:rPr>
          <w:rFonts w:hint="eastAsia"/>
        </w:rPr>
        <w:t>万株郁金香，品种达</w:t>
      </w:r>
      <w:r>
        <w:rPr>
          <w:rFonts w:hint="eastAsia"/>
        </w:rPr>
        <w:t>300</w:t>
      </w:r>
      <w:r>
        <w:rPr>
          <w:rFonts w:hint="eastAsia"/>
        </w:rPr>
        <w:t xml:space="preserve">多种，展示区富有特色，千姿百态。　</w:t>
      </w:r>
      <w:r>
        <w:rPr>
          <w:rFonts w:hint="eastAsia"/>
        </w:rPr>
        <w:t>320</w:t>
      </w:r>
      <w:r>
        <w:rPr>
          <w:rFonts w:hint="eastAsia"/>
        </w:rPr>
        <w:t>万株郁金香在园艺种植技术人员的精心培育下，经过土壤改良和营养基质的注入及种植方法的调整，花期可延长至</w:t>
      </w:r>
      <w:r>
        <w:rPr>
          <w:rFonts w:hint="eastAsia"/>
        </w:rPr>
        <w:t>4</w:t>
      </w:r>
      <w:r>
        <w:rPr>
          <w:rFonts w:hint="eastAsia"/>
        </w:rPr>
        <w:t>月底整整一个月的时间。　展示区的建成，能让花卉企业和农民不出国门就能订购到每年种植所需的新品种。　经过专业技术人员调试出的一整套适合我国各地区种植的新品种、新方式能使花卉种植户降低成本，提高效益。　近一个月的开花期又能让市民领略到五彩缤纷的郁金香那迷人的魅力。</w:t>
      </w:r>
    </w:p>
    <w:p w14:paraId="5B23461C" w14:textId="77777777" w:rsidR="004D05F1" w:rsidRDefault="004D05F1" w:rsidP="004D05F1">
      <w:pPr>
        <w:ind w:firstLineChars="200" w:firstLine="420"/>
      </w:pPr>
      <w:r>
        <w:rPr>
          <w:rFonts w:hint="eastAsia"/>
        </w:rPr>
        <w:t>展示园每年举办三次主题花卉展示，除三月底至五月初郁金香花展之后，每年的</w:t>
      </w:r>
      <w:r>
        <w:rPr>
          <w:rFonts w:hint="eastAsia"/>
        </w:rPr>
        <w:t>5</w:t>
      </w:r>
      <w:r>
        <w:rPr>
          <w:rFonts w:hint="eastAsia"/>
        </w:rPr>
        <w:t>月中旬至</w:t>
      </w:r>
      <w:r>
        <w:rPr>
          <w:rFonts w:hint="eastAsia"/>
        </w:rPr>
        <w:t>9</w:t>
      </w:r>
      <w:r>
        <w:rPr>
          <w:rFonts w:hint="eastAsia"/>
        </w:rPr>
        <w:t>月底为荷花、睡莲等水生植物的主题展示，数量为</w:t>
      </w:r>
      <w:r>
        <w:rPr>
          <w:rFonts w:hint="eastAsia"/>
        </w:rPr>
        <w:t>8</w:t>
      </w:r>
      <w:r>
        <w:rPr>
          <w:rFonts w:hint="eastAsia"/>
        </w:rPr>
        <w:t>万多株，品种为</w:t>
      </w:r>
      <w:r>
        <w:rPr>
          <w:rFonts w:hint="eastAsia"/>
        </w:rPr>
        <w:t>20</w:t>
      </w:r>
      <w:r>
        <w:rPr>
          <w:rFonts w:hint="eastAsia"/>
        </w:rPr>
        <w:t>多种。</w:t>
      </w:r>
    </w:p>
    <w:p w14:paraId="73458B2B" w14:textId="77777777" w:rsidR="004D05F1" w:rsidRPr="004D05F1" w:rsidRDefault="004D05F1" w:rsidP="004D05F1">
      <w:pPr>
        <w:ind w:firstLineChars="200" w:firstLine="420"/>
      </w:pPr>
      <w:r>
        <w:rPr>
          <w:rFonts w:hint="eastAsia"/>
        </w:rPr>
        <w:t>上海鲜花港郁金香花卉新品展示园将成为现代种植科技农业和观光旅游农业的新亮点，更为广大游客提供了春赏郁金香、夏赏荷、秋赏菊的旅游新景点，农科专家称之为是一个为农民、市民服务的都市型农业经营新模式。</w:t>
      </w:r>
    </w:p>
    <w:sectPr w:rsidR="004D05F1" w:rsidRPr="004D05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y" w:date="2014-04-07T15:46:00Z" w:initials="b">
    <w:p w14:paraId="5706B345" w14:textId="77777777" w:rsidR="004A6A17" w:rsidRDefault="004A6A17">
      <w:pPr>
        <w:pStyle w:val="a8"/>
      </w:pPr>
      <w:r>
        <w:rPr>
          <w:rStyle w:val="a7"/>
        </w:rPr>
        <w:annotationRef/>
      </w:r>
      <w:r w:rsidRPr="00EB5876">
        <w:rPr>
          <w:rFonts w:hint="eastAsia"/>
        </w:rPr>
        <w:t>原文为</w:t>
      </w:r>
      <w:r>
        <w:rPr>
          <w:rFonts w:hint="eastAsia"/>
          <w:b/>
        </w:rPr>
        <w:t>‘</w:t>
      </w:r>
      <w:r w:rsidRPr="00EB5876">
        <w:rPr>
          <w:rFonts w:hint="eastAsia"/>
        </w:rPr>
        <w:t>花卉的种植</w:t>
      </w:r>
      <w:r>
        <w:rPr>
          <w:rFonts w:hint="eastAsia"/>
          <w:b/>
        </w:rPr>
        <w:t>’</w:t>
      </w:r>
      <w:r w:rsidRPr="00EB5876">
        <w:rPr>
          <w:rFonts w:hint="eastAsia"/>
        </w:rPr>
        <w:t>，为行文流畅起见删除</w:t>
      </w:r>
      <w:r>
        <w:rPr>
          <w:rFonts w:hint="eastAsia"/>
          <w:b/>
        </w:rPr>
        <w:t>‘的’</w:t>
      </w:r>
      <w:r w:rsidRPr="00EB5876">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06B34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B9D88" w14:textId="77777777" w:rsidR="00C749A4" w:rsidRDefault="00C749A4" w:rsidP="004D05F1">
      <w:r>
        <w:separator/>
      </w:r>
    </w:p>
  </w:endnote>
  <w:endnote w:type="continuationSeparator" w:id="0">
    <w:p w14:paraId="292D296D" w14:textId="77777777" w:rsidR="00C749A4" w:rsidRDefault="00C749A4" w:rsidP="004D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4F173" w14:textId="77777777" w:rsidR="00C749A4" w:rsidRDefault="00C749A4" w:rsidP="004D05F1">
      <w:r>
        <w:separator/>
      </w:r>
    </w:p>
  </w:footnote>
  <w:footnote w:type="continuationSeparator" w:id="0">
    <w:p w14:paraId="14C04030" w14:textId="77777777" w:rsidR="00C749A4" w:rsidRDefault="00C749A4" w:rsidP="004D05F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i">
    <w15:presenceInfo w15:providerId="None" w15:userId="b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777"/>
    <w:rsid w:val="000942C1"/>
    <w:rsid w:val="002207F0"/>
    <w:rsid w:val="004852ED"/>
    <w:rsid w:val="004A6A17"/>
    <w:rsid w:val="004D05F1"/>
    <w:rsid w:val="005F44CF"/>
    <w:rsid w:val="0078646F"/>
    <w:rsid w:val="00A33AB4"/>
    <w:rsid w:val="00BD6889"/>
    <w:rsid w:val="00C749A4"/>
    <w:rsid w:val="00C7754A"/>
    <w:rsid w:val="00CA10FF"/>
    <w:rsid w:val="00E32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011A5"/>
  <w15:docId w15:val="{8BDAE01D-FC92-47A9-B6BC-DDD8720E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5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05F1"/>
    <w:rPr>
      <w:sz w:val="18"/>
      <w:szCs w:val="18"/>
    </w:rPr>
  </w:style>
  <w:style w:type="paragraph" w:styleId="a5">
    <w:name w:val="footer"/>
    <w:basedOn w:val="a"/>
    <w:link w:val="a6"/>
    <w:uiPriority w:val="99"/>
    <w:unhideWhenUsed/>
    <w:rsid w:val="004D05F1"/>
    <w:pPr>
      <w:tabs>
        <w:tab w:val="center" w:pos="4153"/>
        <w:tab w:val="right" w:pos="8306"/>
      </w:tabs>
      <w:snapToGrid w:val="0"/>
      <w:jc w:val="left"/>
    </w:pPr>
    <w:rPr>
      <w:sz w:val="18"/>
      <w:szCs w:val="18"/>
    </w:rPr>
  </w:style>
  <w:style w:type="character" w:customStyle="1" w:styleId="a6">
    <w:name w:val="页脚 字符"/>
    <w:basedOn w:val="a0"/>
    <w:link w:val="a5"/>
    <w:uiPriority w:val="99"/>
    <w:rsid w:val="004D05F1"/>
    <w:rPr>
      <w:sz w:val="18"/>
      <w:szCs w:val="18"/>
    </w:rPr>
  </w:style>
  <w:style w:type="character" w:styleId="a7">
    <w:name w:val="annotation reference"/>
    <w:basedOn w:val="a0"/>
    <w:uiPriority w:val="99"/>
    <w:semiHidden/>
    <w:unhideWhenUsed/>
    <w:rsid w:val="004A6A17"/>
    <w:rPr>
      <w:sz w:val="21"/>
      <w:szCs w:val="21"/>
    </w:rPr>
  </w:style>
  <w:style w:type="paragraph" w:styleId="a8">
    <w:name w:val="annotation text"/>
    <w:basedOn w:val="a"/>
    <w:link w:val="a9"/>
    <w:uiPriority w:val="99"/>
    <w:semiHidden/>
    <w:unhideWhenUsed/>
    <w:rsid w:val="004A6A17"/>
    <w:pPr>
      <w:jc w:val="left"/>
    </w:pPr>
  </w:style>
  <w:style w:type="character" w:customStyle="1" w:styleId="a9">
    <w:name w:val="批注文字 字符"/>
    <w:basedOn w:val="a0"/>
    <w:link w:val="a8"/>
    <w:uiPriority w:val="99"/>
    <w:semiHidden/>
    <w:rsid w:val="004A6A17"/>
  </w:style>
  <w:style w:type="paragraph" w:styleId="aa">
    <w:name w:val="annotation subject"/>
    <w:basedOn w:val="a8"/>
    <w:next w:val="a8"/>
    <w:link w:val="ab"/>
    <w:uiPriority w:val="99"/>
    <w:semiHidden/>
    <w:unhideWhenUsed/>
    <w:rsid w:val="004A6A17"/>
    <w:rPr>
      <w:b/>
      <w:bCs/>
    </w:rPr>
  </w:style>
  <w:style w:type="character" w:customStyle="1" w:styleId="ab">
    <w:name w:val="批注主题 字符"/>
    <w:basedOn w:val="a9"/>
    <w:link w:val="aa"/>
    <w:uiPriority w:val="99"/>
    <w:semiHidden/>
    <w:rsid w:val="004A6A17"/>
    <w:rPr>
      <w:b/>
      <w:bCs/>
    </w:rPr>
  </w:style>
  <w:style w:type="paragraph" w:styleId="ac">
    <w:name w:val="Balloon Text"/>
    <w:basedOn w:val="a"/>
    <w:link w:val="ad"/>
    <w:uiPriority w:val="99"/>
    <w:semiHidden/>
    <w:unhideWhenUsed/>
    <w:rsid w:val="004A6A17"/>
    <w:rPr>
      <w:sz w:val="18"/>
      <w:szCs w:val="18"/>
    </w:rPr>
  </w:style>
  <w:style w:type="character" w:customStyle="1" w:styleId="ad">
    <w:name w:val="批注框文本 字符"/>
    <w:basedOn w:val="a0"/>
    <w:link w:val="ac"/>
    <w:uiPriority w:val="99"/>
    <w:semiHidden/>
    <w:rsid w:val="004A6A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051101">
      <w:bodyDiv w:val="1"/>
      <w:marLeft w:val="0"/>
      <w:marRight w:val="0"/>
      <w:marTop w:val="0"/>
      <w:marBottom w:val="0"/>
      <w:divBdr>
        <w:top w:val="none" w:sz="0" w:space="0" w:color="auto"/>
        <w:left w:val="none" w:sz="0" w:space="0" w:color="auto"/>
        <w:bottom w:val="none" w:sz="0" w:space="0" w:color="auto"/>
        <w:right w:val="none" w:sz="0" w:space="0" w:color="auto"/>
      </w:divBdr>
      <w:divsChild>
        <w:div w:id="336348809">
          <w:marLeft w:val="0"/>
          <w:marRight w:val="0"/>
          <w:marTop w:val="0"/>
          <w:marBottom w:val="0"/>
          <w:divBdr>
            <w:top w:val="none" w:sz="0" w:space="0" w:color="auto"/>
            <w:left w:val="none" w:sz="0" w:space="0" w:color="auto"/>
            <w:bottom w:val="none" w:sz="0" w:space="0" w:color="auto"/>
            <w:right w:val="none" w:sz="0" w:space="0" w:color="auto"/>
          </w:divBdr>
        </w:div>
        <w:div w:id="1044675171">
          <w:marLeft w:val="0"/>
          <w:marRight w:val="0"/>
          <w:marTop w:val="0"/>
          <w:marBottom w:val="0"/>
          <w:divBdr>
            <w:top w:val="none" w:sz="0" w:space="0" w:color="auto"/>
            <w:left w:val="none" w:sz="0" w:space="0" w:color="auto"/>
            <w:bottom w:val="none" w:sz="0" w:space="0" w:color="auto"/>
            <w:right w:val="none" w:sz="0" w:space="0" w:color="auto"/>
          </w:divBdr>
          <w:divsChild>
            <w:div w:id="270666587">
              <w:marLeft w:val="0"/>
              <w:marRight w:val="0"/>
              <w:marTop w:val="0"/>
              <w:marBottom w:val="0"/>
              <w:divBdr>
                <w:top w:val="none" w:sz="0" w:space="0" w:color="auto"/>
                <w:left w:val="none" w:sz="0" w:space="0" w:color="auto"/>
                <w:bottom w:val="none" w:sz="0" w:space="0" w:color="auto"/>
                <w:right w:val="none" w:sz="0" w:space="0" w:color="auto"/>
              </w:divBdr>
            </w:div>
          </w:divsChild>
        </w:div>
        <w:div w:id="1536233000">
          <w:marLeft w:val="0"/>
          <w:marRight w:val="0"/>
          <w:marTop w:val="0"/>
          <w:marBottom w:val="0"/>
          <w:divBdr>
            <w:top w:val="none" w:sz="0" w:space="0" w:color="auto"/>
            <w:left w:val="none" w:sz="0" w:space="0" w:color="auto"/>
            <w:bottom w:val="none" w:sz="0" w:space="0" w:color="auto"/>
            <w:right w:val="none" w:sz="0" w:space="0" w:color="auto"/>
          </w:divBdr>
        </w:div>
        <w:div w:id="1933737592">
          <w:marLeft w:val="0"/>
          <w:marRight w:val="0"/>
          <w:marTop w:val="0"/>
          <w:marBottom w:val="0"/>
          <w:divBdr>
            <w:top w:val="none" w:sz="0" w:space="0" w:color="auto"/>
            <w:left w:val="none" w:sz="0" w:space="0" w:color="auto"/>
            <w:bottom w:val="none" w:sz="0" w:space="0" w:color="auto"/>
            <w:right w:val="none" w:sz="0" w:space="0" w:color="auto"/>
          </w:divBdr>
          <w:divsChild>
            <w:div w:id="391971937">
              <w:marLeft w:val="0"/>
              <w:marRight w:val="0"/>
              <w:marTop w:val="0"/>
              <w:marBottom w:val="0"/>
              <w:divBdr>
                <w:top w:val="none" w:sz="0" w:space="0" w:color="auto"/>
                <w:left w:val="none" w:sz="0" w:space="0" w:color="auto"/>
                <w:bottom w:val="none" w:sz="0" w:space="0" w:color="auto"/>
                <w:right w:val="none" w:sz="0" w:space="0" w:color="auto"/>
              </w:divBdr>
            </w:div>
          </w:divsChild>
        </w:div>
        <w:div w:id="2123186884">
          <w:marLeft w:val="0"/>
          <w:marRight w:val="0"/>
          <w:marTop w:val="0"/>
          <w:marBottom w:val="0"/>
          <w:divBdr>
            <w:top w:val="none" w:sz="0" w:space="0" w:color="auto"/>
            <w:left w:val="none" w:sz="0" w:space="0" w:color="auto"/>
            <w:bottom w:val="none" w:sz="0" w:space="0" w:color="auto"/>
            <w:right w:val="none" w:sz="0" w:space="0" w:color="auto"/>
          </w:divBdr>
        </w:div>
        <w:div w:id="1996839716">
          <w:marLeft w:val="0"/>
          <w:marRight w:val="0"/>
          <w:marTop w:val="0"/>
          <w:marBottom w:val="0"/>
          <w:divBdr>
            <w:top w:val="none" w:sz="0" w:space="0" w:color="auto"/>
            <w:left w:val="none" w:sz="0" w:space="0" w:color="auto"/>
            <w:bottom w:val="none" w:sz="0" w:space="0" w:color="auto"/>
            <w:right w:val="none" w:sz="0" w:space="0" w:color="auto"/>
          </w:divBdr>
        </w:div>
        <w:div w:id="57011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857</Characters>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2014-04-07T07:45:00Z</dcterms:created>
  <dcterms:modified xsi:type="dcterms:W3CDTF">2018-09-07T15:52:00Z</dcterms:modified>
</cp:coreProperties>
</file>